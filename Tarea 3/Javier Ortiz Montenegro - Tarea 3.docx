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6104E" w14:textId="77777777" w:rsidR="00FF3D91" w:rsidRDefault="00FF3D91" w:rsidP="00FF3D91">
      <w:r>
        <w:t>Javier Ortiz Montenegro</w:t>
      </w:r>
    </w:p>
    <w:p w14:paraId="418C5169" w14:textId="77777777" w:rsidR="00FF3D91" w:rsidRDefault="00FF3D91" w:rsidP="00FF3D91">
      <w:pPr>
        <w:rPr>
          <w:b/>
        </w:rPr>
      </w:pPr>
      <w:r>
        <w:rPr>
          <w:b/>
        </w:rPr>
        <w:t>Tarea #3</w:t>
      </w:r>
    </w:p>
    <w:p w14:paraId="3F1BF127" w14:textId="77777777" w:rsidR="00FF3D91" w:rsidRDefault="00FF3D91" w:rsidP="00FF3D91">
      <w:pPr>
        <w:pStyle w:val="Prrafodelista"/>
        <w:numPr>
          <w:ilvl w:val="0"/>
          <w:numId w:val="1"/>
        </w:numPr>
        <w:rPr>
          <w:b/>
        </w:rPr>
      </w:pPr>
      <w:r>
        <w:rPr>
          <w:b/>
        </w:rPr>
        <w:t>Detalles metodológicos:</w:t>
      </w:r>
    </w:p>
    <w:p w14:paraId="2DFF2E00" w14:textId="77777777" w:rsidR="00FF3D91" w:rsidRDefault="00D9249D" w:rsidP="00D9249D">
      <w:r>
        <w:t>Para esta tarea se han utilizado los conjuntos de datos que recogen las mejores cotizaciones de compra (</w:t>
      </w:r>
      <w:proofErr w:type="spellStart"/>
      <w:r>
        <w:t>bid</w:t>
      </w:r>
      <w:proofErr w:type="spellEnd"/>
      <w:r>
        <w:t>) y venta (</w:t>
      </w:r>
      <w:proofErr w:type="spellStart"/>
      <w:r>
        <w:t>ask</w:t>
      </w:r>
      <w:proofErr w:type="spellEnd"/>
      <w:r>
        <w:t xml:space="preserve">) consolidadas (Net </w:t>
      </w:r>
      <w:proofErr w:type="spellStart"/>
      <w:r>
        <w:t>Best</w:t>
      </w:r>
      <w:proofErr w:type="spellEnd"/>
      <w:r>
        <w:t xml:space="preserve"> </w:t>
      </w:r>
      <w:proofErr w:type="spellStart"/>
      <w:r>
        <w:t>Bid</w:t>
      </w:r>
      <w:proofErr w:type="spellEnd"/>
      <w:r>
        <w:t xml:space="preserve"> and </w:t>
      </w:r>
      <w:proofErr w:type="spellStart"/>
      <w:r>
        <w:t>Offer</w:t>
      </w:r>
      <w:proofErr w:type="spellEnd"/>
      <w:r>
        <w:t xml:space="preserve"> – “NBBO”) en EEUU para cada uno de los activos de la Tarea #1. Por lo tanto, lo primero que se ha hecho es unir ambos archivos para cada activo cruzando por “</w:t>
      </w:r>
      <w:proofErr w:type="spellStart"/>
      <w:r>
        <w:t>day</w:t>
      </w:r>
      <w:proofErr w:type="spellEnd"/>
      <w:r>
        <w:t>” y “time”.</w:t>
      </w:r>
    </w:p>
    <w:p w14:paraId="31947EC2" w14:textId="77777777" w:rsidR="00D9249D" w:rsidRDefault="00D9249D" w:rsidP="00D9249D">
      <w:r>
        <w:t xml:space="preserve">Una vez recogida toda la información necesaria en un único </w:t>
      </w:r>
      <w:proofErr w:type="spellStart"/>
      <w:r>
        <w:t>dataset</w:t>
      </w:r>
      <w:proofErr w:type="spellEnd"/>
      <w:r>
        <w:t xml:space="preserve"> se ha procedido a generar los coeficientes y métricas solicitadas en cada uno de los puntos del trabajo. Empezando por los coeficientes del modelo de descomposición de la horquilla considerando que el proveedor de liquidez tiene tanto costes operativos como costes de selección adversa.</w:t>
      </w:r>
    </w:p>
    <w:p w14:paraId="28CF9A44" w14:textId="77777777" w:rsidR="00D9249D" w:rsidRDefault="00D9249D" w:rsidP="00D9249D">
      <w:r>
        <w:t>Tras descomponer dicho modelo en todas las métricas solicitadas, se ha procedido al cálculo de la descomposición de la horquilla efectiva media, horquilla realizada e impacto en precios utilizando horizontes de τ = {5, 30, 60} segundos tras la transacción.</w:t>
      </w:r>
    </w:p>
    <w:p w14:paraId="10B19492" w14:textId="41CE7731" w:rsidR="00FF3D91" w:rsidRPr="00705C1A" w:rsidRDefault="00FF3D91" w:rsidP="00705C1A">
      <w:pPr>
        <w:pStyle w:val="Prrafodelista"/>
        <w:numPr>
          <w:ilvl w:val="0"/>
          <w:numId w:val="1"/>
        </w:numPr>
        <w:rPr>
          <w:b/>
        </w:rPr>
      </w:pPr>
      <w:r>
        <w:rPr>
          <w:b/>
        </w:rPr>
        <w:t>Resultados:</w:t>
      </w:r>
    </w:p>
    <w:p w14:paraId="079D6E19" w14:textId="77777777" w:rsidR="00FF3D91" w:rsidRDefault="00FF3D91" w:rsidP="00FF3D91">
      <w:pPr>
        <w:rPr>
          <w:b/>
        </w:rPr>
      </w:pPr>
      <w:r>
        <w:rPr>
          <w:b/>
        </w:rPr>
        <w:t>Tabla I:</w:t>
      </w:r>
    </w:p>
    <w:p w14:paraId="3D956C61" w14:textId="77777777" w:rsidR="00FF3D91" w:rsidRDefault="00FF3D91">
      <w:r>
        <w:t>En las siguientes tablas se recogen los coeficientes diarios estimados para cada activo.</w:t>
      </w:r>
    </w:p>
    <w:p w14:paraId="286BA107" w14:textId="77777777" w:rsidR="00CF4F88" w:rsidRDefault="00CF4F88">
      <w:r>
        <w:t>Activo 101:</w:t>
      </w:r>
    </w:p>
    <w:p w14:paraId="440D5093"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xml:space="preserve">| </w:t>
      </w:r>
      <w:proofErr w:type="spellStart"/>
      <w:r w:rsidRPr="00CF4F88">
        <w:rPr>
          <w:rFonts w:ascii="Lucida Console" w:eastAsia="Times New Roman" w:hAnsi="Lucida Console" w:cs="Courier New"/>
          <w:color w:val="000000"/>
          <w:sz w:val="20"/>
          <w:szCs w:val="20"/>
          <w:bdr w:val="none" w:sz="0" w:space="0" w:color="auto" w:frame="1"/>
          <w:lang w:eastAsia="es-ES"/>
        </w:rPr>
        <w:t>day</w:t>
      </w:r>
      <w:proofErr w:type="spellEnd"/>
      <w:r w:rsidRPr="00CF4F88">
        <w:rPr>
          <w:rFonts w:ascii="Lucida Console" w:eastAsia="Times New Roman" w:hAnsi="Lucida Console" w:cs="Courier New"/>
          <w:color w:val="000000"/>
          <w:sz w:val="20"/>
          <w:szCs w:val="20"/>
          <w:bdr w:val="none" w:sz="0" w:space="0" w:color="auto" w:frame="1"/>
          <w:lang w:eastAsia="es-ES"/>
        </w:rPr>
        <w:t xml:space="preserve">| </w:t>
      </w:r>
      <w:proofErr w:type="spellStart"/>
      <w:r w:rsidRPr="00CF4F88">
        <w:rPr>
          <w:rFonts w:ascii="Lucida Console" w:eastAsia="Times New Roman" w:hAnsi="Lucida Console" w:cs="Courier New"/>
          <w:color w:val="000000"/>
          <w:sz w:val="20"/>
          <w:szCs w:val="20"/>
          <w:bdr w:val="none" w:sz="0" w:space="0" w:color="auto" w:frame="1"/>
          <w:lang w:eastAsia="es-ES"/>
        </w:rPr>
        <w:t>intercept</w:t>
      </w:r>
      <w:proofErr w:type="spellEnd"/>
      <w:r w:rsidRPr="00CF4F88">
        <w:rPr>
          <w:rFonts w:ascii="Lucida Console" w:eastAsia="Times New Roman" w:hAnsi="Lucida Console" w:cs="Courier New"/>
          <w:color w:val="000000"/>
          <w:sz w:val="20"/>
          <w:szCs w:val="20"/>
          <w:bdr w:val="none" w:sz="0" w:space="0" w:color="auto" w:frame="1"/>
          <w:lang w:eastAsia="es-ES"/>
        </w:rPr>
        <w:t xml:space="preserve">|        </w:t>
      </w:r>
      <w:proofErr w:type="spellStart"/>
      <w:r w:rsidRPr="00CF4F88">
        <w:rPr>
          <w:rFonts w:ascii="Lucida Console" w:eastAsia="Times New Roman" w:hAnsi="Lucida Console" w:cs="Courier New"/>
          <w:color w:val="000000"/>
          <w:sz w:val="20"/>
          <w:szCs w:val="20"/>
          <w:bdr w:val="none" w:sz="0" w:space="0" w:color="auto" w:frame="1"/>
          <w:lang w:eastAsia="es-ES"/>
        </w:rPr>
        <w:t>Xt</w:t>
      </w:r>
      <w:proofErr w:type="spellEnd"/>
      <w:r w:rsidRPr="00CF4F88">
        <w:rPr>
          <w:rFonts w:ascii="Lucida Console" w:eastAsia="Times New Roman" w:hAnsi="Lucida Console" w:cs="Courier New"/>
          <w:color w:val="000000"/>
          <w:sz w:val="20"/>
          <w:szCs w:val="20"/>
          <w:bdr w:val="none" w:sz="0" w:space="0" w:color="auto" w:frame="1"/>
          <w:lang w:eastAsia="es-ES"/>
        </w:rPr>
        <w:t>|       Xt-1|   RSE^2|</w:t>
      </w:r>
    </w:p>
    <w:p w14:paraId="4DD8F8BC"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w:t>
      </w:r>
    </w:p>
    <w:p w14:paraId="17CB1C44"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1| -1.31e-05| 0.0045158| -0.0044799| 1.4e-06|</w:t>
      </w:r>
    </w:p>
    <w:p w14:paraId="6608199E"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2| -2.30e-06| 0.0038108| -0.0037944| 1.3e-06|</w:t>
      </w:r>
    </w:p>
    <w:p w14:paraId="5FCBB616"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3| -6.80e-06| 0.0029486| -0.0028989| 2.7e-06|</w:t>
      </w:r>
    </w:p>
    <w:p w14:paraId="25155537"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6| -2.48e-05| 0.0029473| -0.0029017| 1.6e-06|</w:t>
      </w:r>
    </w:p>
    <w:p w14:paraId="3E72F60C"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7| -1.48e-05| 0.0042323| -0.0041719| 1.9e-06|</w:t>
      </w:r>
    </w:p>
    <w:p w14:paraId="5B5606BF"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8|  2.30e-06| 0.0031730| -0.0031294| 5.0e-06|</w:t>
      </w:r>
    </w:p>
    <w:p w14:paraId="0E4DA5CE"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9| -1.31e-05| 0.0034494| -0.0034106| 1.8e-06|</w:t>
      </w:r>
    </w:p>
    <w:p w14:paraId="53DE9033"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10| -8.00e-07| 0.0041938| -0.0041548| 1.0e-06|</w:t>
      </w:r>
    </w:p>
    <w:p w14:paraId="1C4ECF7E"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13|  9.10e-06| 0.0027202| -0.0026756| 1.6e-06|</w:t>
      </w:r>
    </w:p>
    <w:p w14:paraId="167ADBE2"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14|  5.50e-06| 0.0027534| -0.0027368| 1.8e-06|</w:t>
      </w:r>
    </w:p>
    <w:p w14:paraId="02522F0B"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15| -1.00e-07| 0.0041327| -0.0041073| 9.0e-07|</w:t>
      </w:r>
    </w:p>
    <w:p w14:paraId="25E3667B"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16|  2.20e-06| 0.0033710| -0.0033503| 1.2e-06|</w:t>
      </w:r>
    </w:p>
    <w:p w14:paraId="1FDF39FB"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17| -9.60e-06| 0.0040109| -0.0039679| 1.4e-06|</w:t>
      </w:r>
    </w:p>
    <w:p w14:paraId="51C00CA0"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20|  3.20e-06| 0.0028118| -0.0027671| 1.5e-06|</w:t>
      </w:r>
    </w:p>
    <w:p w14:paraId="4FB14A0A"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21|  7.30e-06| 0.0038584| -0.0038393| 1.2e-06|</w:t>
      </w:r>
    </w:p>
    <w:p w14:paraId="5F723B65"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22| -2.00e-06| 0.0047415| -0.0047029| 1.2e-06|</w:t>
      </w:r>
    </w:p>
    <w:p w14:paraId="3C5D82C2"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23|  4.80e-06| 0.0032575| -0.0032332| 9.0e-07|</w:t>
      </w:r>
    </w:p>
    <w:p w14:paraId="6A6E29FC"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24| -1.25e-05| 0.0013195| -0.0012562| 2.2e-06|</w:t>
      </w:r>
    </w:p>
    <w:p w14:paraId="1F4D9CC3"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27| -6.60e-06| 0.0023482| -0.0022672| 2.8e-06|</w:t>
      </w:r>
    </w:p>
    <w:p w14:paraId="7F83B41C"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28| -2.60e-06| 0.0018303| -0.0018156| 1.1e-06|</w:t>
      </w:r>
    </w:p>
    <w:p w14:paraId="7AA19D1D"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CF4F88">
        <w:rPr>
          <w:rFonts w:ascii="Lucida Console" w:eastAsia="Times New Roman" w:hAnsi="Lucida Console" w:cs="Courier New"/>
          <w:color w:val="000000"/>
          <w:sz w:val="20"/>
          <w:szCs w:val="20"/>
          <w:bdr w:val="none" w:sz="0" w:space="0" w:color="auto" w:frame="1"/>
          <w:lang w:eastAsia="es-ES"/>
        </w:rPr>
        <w:t>|  29|  5.60e-06| 0.0037668| -0.0037332| 1.1e-06|</w:t>
      </w:r>
    </w:p>
    <w:p w14:paraId="251566FC" w14:textId="77777777" w:rsidR="00CF4F88" w:rsidRPr="00CF4F88" w:rsidRDefault="00CF4F88" w:rsidP="00CF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CF4F88">
        <w:rPr>
          <w:rFonts w:ascii="Lucida Console" w:eastAsia="Times New Roman" w:hAnsi="Lucida Console" w:cs="Courier New"/>
          <w:color w:val="000000"/>
          <w:sz w:val="20"/>
          <w:szCs w:val="20"/>
          <w:bdr w:val="none" w:sz="0" w:space="0" w:color="auto" w:frame="1"/>
          <w:lang w:eastAsia="es-ES"/>
        </w:rPr>
        <w:t>|  30| -2.30e-06| 0.0059279| -0.0059088| 1.1e-06|</w:t>
      </w:r>
    </w:p>
    <w:p w14:paraId="411C985B" w14:textId="77777777" w:rsidR="00CF4F88" w:rsidRDefault="00CF4F88">
      <w:pPr>
        <w:rPr>
          <w:ins w:id="0" w:author="kamisama akuma" w:date="2019-06-23T10:51:00Z"/>
        </w:rPr>
      </w:pPr>
    </w:p>
    <w:p w14:paraId="03DF2461" w14:textId="28BF5B7C" w:rsidR="00874A72" w:rsidRDefault="00874A72" w:rsidP="00705C1A">
      <w:pPr>
        <w:spacing w:line="259" w:lineRule="auto"/>
      </w:pPr>
      <w:r>
        <w:br w:type="page"/>
      </w:r>
      <w:ins w:id="1" w:author="kamisama akuma" w:date="2019-06-23T10:51:00Z">
        <w:r>
          <w:lastRenderedPageBreak/>
          <w:t>Activo</w:t>
        </w:r>
      </w:ins>
      <w:r>
        <w:t xml:space="preserve"> 102:</w:t>
      </w:r>
    </w:p>
    <w:p w14:paraId="22835909"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day</w:t>
      </w:r>
      <w:proofErr w:type="spellEnd"/>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intercept</w:t>
      </w:r>
      <w:proofErr w:type="spellEnd"/>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Xt</w:t>
      </w:r>
      <w:proofErr w:type="spellEnd"/>
      <w:r w:rsidRPr="00874A72">
        <w:rPr>
          <w:rFonts w:ascii="Lucida Console" w:eastAsia="Times New Roman" w:hAnsi="Lucida Console" w:cs="Courier New"/>
          <w:color w:val="000000"/>
          <w:sz w:val="20"/>
          <w:szCs w:val="20"/>
          <w:bdr w:val="none" w:sz="0" w:space="0" w:color="auto" w:frame="1"/>
          <w:lang w:eastAsia="es-ES"/>
        </w:rPr>
        <w:t>|       Xt-1|     RSE^2|</w:t>
      </w:r>
    </w:p>
    <w:p w14:paraId="23FB6B4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w:t>
      </w:r>
    </w:p>
    <w:p w14:paraId="7F4FFF8F"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 -0.0056893| 0.0188872| -0.0196128| 0.0013391|</w:t>
      </w:r>
    </w:p>
    <w:p w14:paraId="3B0C1B4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 -0.0016932| 0.0201197| -0.0193248| 0.0009123|</w:t>
      </w:r>
    </w:p>
    <w:p w14:paraId="5A80556D"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3| -0.0328571| 0.0178571| -0.0221429| 0.0042367|</w:t>
      </w:r>
    </w:p>
    <w:p w14:paraId="085A2B7D"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6|  0.0008907| 0.0041700|  0.0123482| 0.0029095|</w:t>
      </w:r>
    </w:p>
    <w:p w14:paraId="06431BAD"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7| -0.0031507| 0.0204534| -0.0138324| 0.0003475|</w:t>
      </w:r>
    </w:p>
    <w:p w14:paraId="57897757"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8| -0.0049411| 0.0110438| -0.0039646| 0.0004191|</w:t>
      </w:r>
    </w:p>
    <w:p w14:paraId="4FB426F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9| -0.0013516| 0.0270221| -0.0251817| 0.0015707|</w:t>
      </w:r>
    </w:p>
    <w:p w14:paraId="4D487E58"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10|  0.0017187| 0.0386719| -0.0313281| 0.0035225|</w:t>
      </w:r>
    </w:p>
    <w:p w14:paraId="7123C5EA"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13| -0.0085222| 0.0179187| -0.0070813| 0.0020893|</w:t>
      </w:r>
    </w:p>
    <w:p w14:paraId="046C9AF2"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14| -0.0015278| 0.0425556| -0.0497500| 0.0010075|</w:t>
      </w:r>
    </w:p>
    <w:p w14:paraId="5580EFF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15|  0.0016667| 0.0712500| -0.0562500| 0.0052607|</w:t>
      </w:r>
    </w:p>
    <w:p w14:paraId="4E83679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16|  0.0000893| 0.0240320| -0.0225101| 0.0009191|</w:t>
      </w:r>
    </w:p>
    <w:p w14:paraId="222B06C5"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17| -0.0024502| 0.0451579| -0.0426631| 0.0008272|</w:t>
      </w:r>
    </w:p>
    <w:p w14:paraId="67AF7C65"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20|  0.0066094| 0.0471019| -0.0548110| 0.0022287|</w:t>
      </w:r>
    </w:p>
    <w:p w14:paraId="52441DCF"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21| -0.0000894| 0.0192595| -0.0164350| 0.0010850|</w:t>
      </w:r>
    </w:p>
    <w:p w14:paraId="1A38765A"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22| -0.0033940| 0.0235625| -0.0201042| 0.0009338|</w:t>
      </w:r>
    </w:p>
    <w:p w14:paraId="0321209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23| -0.0001134| 0.0408716| -0.0391338| 0.0024033|</w:t>
      </w:r>
    </w:p>
    <w:p w14:paraId="28EC9FD8"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24| -0.0008112| 0.0378928| -0.0336456| 0.0021703|</w:t>
      </w:r>
    </w:p>
    <w:p w14:paraId="18BCEA87"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27|  0.0120000| 0.0120000|  0.0000000| 0.0012171|</w:t>
      </w:r>
    </w:p>
    <w:p w14:paraId="227E0B58"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28|  0.0047297| 0.0511786| -0.0433984| 0.0035204|</w:t>
      </w:r>
    </w:p>
    <w:p w14:paraId="588601B0"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29|  0.0008333| 0.0408333| -0.0383333| 0.0014195|</w:t>
      </w:r>
    </w:p>
    <w:p w14:paraId="27FBAB29"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874A72">
        <w:rPr>
          <w:rFonts w:ascii="Lucida Console" w:eastAsia="Times New Roman" w:hAnsi="Lucida Console" w:cs="Courier New"/>
          <w:color w:val="000000"/>
          <w:sz w:val="20"/>
          <w:szCs w:val="20"/>
          <w:bdr w:val="none" w:sz="0" w:space="0" w:color="auto" w:frame="1"/>
          <w:lang w:eastAsia="es-ES"/>
        </w:rPr>
        <w:t>|  30| -0.0023648| 0.0341811| -0.0338189| 0.0013994|</w:t>
      </w:r>
    </w:p>
    <w:p w14:paraId="7CE1FEC9" w14:textId="77777777" w:rsidR="00874A72" w:rsidRDefault="00874A72"/>
    <w:p w14:paraId="04F85C62" w14:textId="77777777" w:rsidR="00874A72" w:rsidRDefault="00874A72">
      <w:pPr>
        <w:spacing w:line="259" w:lineRule="auto"/>
      </w:pPr>
      <w:r>
        <w:br w:type="page"/>
      </w:r>
    </w:p>
    <w:p w14:paraId="46FCDCB7" w14:textId="77777777" w:rsidR="00874A72" w:rsidRDefault="00874A72">
      <w:r>
        <w:lastRenderedPageBreak/>
        <w:t>Activo 103:</w:t>
      </w:r>
    </w:p>
    <w:p w14:paraId="6DAC2C66"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day</w:t>
      </w:r>
      <w:proofErr w:type="spellEnd"/>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intercept</w:t>
      </w:r>
      <w:proofErr w:type="spellEnd"/>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Xt</w:t>
      </w:r>
      <w:proofErr w:type="spellEnd"/>
      <w:r w:rsidRPr="00874A72">
        <w:rPr>
          <w:rFonts w:ascii="Lucida Console" w:eastAsia="Times New Roman" w:hAnsi="Lucida Console" w:cs="Courier New"/>
          <w:color w:val="000000"/>
          <w:sz w:val="20"/>
          <w:szCs w:val="20"/>
          <w:bdr w:val="none" w:sz="0" w:space="0" w:color="auto" w:frame="1"/>
          <w:lang w:eastAsia="es-ES"/>
        </w:rPr>
        <w:t>|       Xt-1|     RSE^2|</w:t>
      </w:r>
    </w:p>
    <w:p w14:paraId="01302FAF"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w:t>
      </w:r>
    </w:p>
    <w:p w14:paraId="30A1EBF8"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  0.0000595| 0.0097618| -0.0086166| 0.0001748|</w:t>
      </w:r>
    </w:p>
    <w:p w14:paraId="4EE6670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 -0.0000828| 0.0080253| -0.0072525| 0.0000961|</w:t>
      </w:r>
    </w:p>
    <w:p w14:paraId="780C60E2"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3| -0.0005347| 0.0087024| -0.0075970| 0.0001874|</w:t>
      </w:r>
    </w:p>
    <w:p w14:paraId="0DEDA9B4"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6| -0.0011765| 0.0120321| -0.0100535| 0.0002426|</w:t>
      </w:r>
    </w:p>
    <w:p w14:paraId="71940B92"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7|  0.0002506| 0.0096758| -0.0074353| 0.0001413|</w:t>
      </w:r>
    </w:p>
    <w:p w14:paraId="578CCE2F"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8|  0.0006219| 0.0100432| -0.0078980| 0.0002182|</w:t>
      </w:r>
    </w:p>
    <w:p w14:paraId="4FCEBB83"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9|  0.0001004| 0.0061218| -0.0054691| 0.0000801|</w:t>
      </w:r>
    </w:p>
    <w:p w14:paraId="48FC73A5"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10|  0.0007717| 0.0114358| -0.0099278| 0.0001783|</w:t>
      </w:r>
    </w:p>
    <w:p w14:paraId="17ED5FBA"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13|  0.0007534| 0.0077744| -0.0073244| 0.0002027|</w:t>
      </w:r>
    </w:p>
    <w:p w14:paraId="087E33C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14|  0.0001614| 0.0077923| -0.0069220| 0.0000802|</w:t>
      </w:r>
    </w:p>
    <w:p w14:paraId="6C95C8B0"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15|  0.0000652| 0.0101181| -0.0092297| 0.0001153|</w:t>
      </w:r>
    </w:p>
    <w:p w14:paraId="4940EEE4"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16|  0.0003296| 0.0132823| -0.0118368| 0.0003445|</w:t>
      </w:r>
    </w:p>
    <w:p w14:paraId="5B196A7B"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17| -0.0003332| 0.0082588| -0.0069912| 0.0001356|</w:t>
      </w:r>
    </w:p>
    <w:p w14:paraId="7916DFB9"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20|  0.0007905| 0.0114570| -0.0105430| 0.0001500|</w:t>
      </w:r>
    </w:p>
    <w:p w14:paraId="7D91C3C0"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21|  0.0004041| 0.0096915| -0.0088864| 0.0000911|</w:t>
      </w:r>
    </w:p>
    <w:p w14:paraId="5C0F8D37"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22|  0.0001446| 0.0092045| -0.0083631| 0.0000706|</w:t>
      </w:r>
    </w:p>
    <w:p w14:paraId="5BA9698B"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23|  0.0003588| 0.0090792| -0.0082844| 0.0001548|</w:t>
      </w:r>
    </w:p>
    <w:p w14:paraId="0D42EF49"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24| -0.0004721| 0.0094527| -0.0082469| 0.0001607|</w:t>
      </w:r>
    </w:p>
    <w:p w14:paraId="5BE28BAD"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27|  0.0005319| 0.0081645| -0.0071926| 0.0001042|</w:t>
      </w:r>
    </w:p>
    <w:p w14:paraId="1D15429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28|  0.0003995| 0.0086462| -0.0078690| 0.0000736|</w:t>
      </w:r>
    </w:p>
    <w:p w14:paraId="53A967E9"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29| -0.0000005| 0.0117174| -0.0112513| 0.0001202|</w:t>
      </w:r>
    </w:p>
    <w:p w14:paraId="25043E8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874A72">
        <w:rPr>
          <w:rFonts w:ascii="Lucida Console" w:eastAsia="Times New Roman" w:hAnsi="Lucida Console" w:cs="Courier New"/>
          <w:color w:val="000000"/>
          <w:sz w:val="20"/>
          <w:szCs w:val="20"/>
          <w:bdr w:val="none" w:sz="0" w:space="0" w:color="auto" w:frame="1"/>
          <w:lang w:eastAsia="es-ES"/>
        </w:rPr>
        <w:t>|  30| -0.0001992| 0.0108144| -0.0102233| 0.0000554|</w:t>
      </w:r>
    </w:p>
    <w:p w14:paraId="2EE03FBA" w14:textId="77777777" w:rsidR="00874A72" w:rsidRDefault="00874A72">
      <w:pPr>
        <w:spacing w:line="259" w:lineRule="auto"/>
      </w:pPr>
      <w:r>
        <w:br w:type="page"/>
      </w:r>
    </w:p>
    <w:p w14:paraId="6BF98541" w14:textId="77777777" w:rsidR="00874A72" w:rsidRDefault="00874A72">
      <w:r>
        <w:lastRenderedPageBreak/>
        <w:t>Activo 201:</w:t>
      </w:r>
    </w:p>
    <w:p w14:paraId="5E7A01C7"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day</w:t>
      </w:r>
      <w:proofErr w:type="spellEnd"/>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intercept</w:t>
      </w:r>
      <w:proofErr w:type="spellEnd"/>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Xt</w:t>
      </w:r>
      <w:proofErr w:type="spellEnd"/>
      <w:r w:rsidRPr="00874A72">
        <w:rPr>
          <w:rFonts w:ascii="Lucida Console" w:eastAsia="Times New Roman" w:hAnsi="Lucida Console" w:cs="Courier New"/>
          <w:color w:val="000000"/>
          <w:sz w:val="20"/>
          <w:szCs w:val="20"/>
          <w:bdr w:val="none" w:sz="0" w:space="0" w:color="auto" w:frame="1"/>
          <w:lang w:eastAsia="es-ES"/>
        </w:rPr>
        <w:t>|       Xt-1|     RSE^2|</w:t>
      </w:r>
    </w:p>
    <w:p w14:paraId="09A3102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w:t>
      </w:r>
    </w:p>
    <w:p w14:paraId="4FB062D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 -0.0251109|  0.0283179| -0.0139649| 0.0060045|</w:t>
      </w:r>
    </w:p>
    <w:p w14:paraId="3CCDB44B"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 -0.0049254|  0.0285672| -0.0304328| 0.0028725|</w:t>
      </w:r>
    </w:p>
    <w:p w14:paraId="3A8A6C53"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3|  0.0101562|  0.0131250| -0.0101562| 0.0036585|</w:t>
      </w:r>
    </w:p>
    <w:p w14:paraId="6B6A8624"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6| -0.0013277|  0.0272026| -0.0126077| 0.0011752|</w:t>
      </w:r>
    </w:p>
    <w:p w14:paraId="70A8F2AF"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7| -0.0095977|  0.0547510| -0.0353065| 0.0025314|</w:t>
      </w:r>
    </w:p>
    <w:p w14:paraId="1C731B16"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8| -0.0040950|  0.0372172| -0.0247964| 0.0019001|</w:t>
      </w:r>
    </w:p>
    <w:p w14:paraId="06E2EA0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9| -0.0070863|  0.0193525| -0.0140647| 0.0031132|</w:t>
      </w:r>
    </w:p>
    <w:p w14:paraId="4A3973A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10|  0.0012100|  0.0373305| -0.0261959| 0.0028827|</w:t>
      </w:r>
    </w:p>
    <w:p w14:paraId="191778D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13| -0.0053930|  0.0373057| -0.0316943| 0.0021887|</w:t>
      </w:r>
    </w:p>
    <w:p w14:paraId="34844E90"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14|  0.0029512|  0.0225624| -0.0140279| 0.0012110|</w:t>
      </w:r>
    </w:p>
    <w:p w14:paraId="52C6BE75"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15| -0.0022349|  0.0343393| -0.0287857| 0.0016613|</w:t>
      </w:r>
    </w:p>
    <w:p w14:paraId="2D8567A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16|  0.0018433|  0.0210052| -0.0201600| 0.0017144|</w:t>
      </w:r>
    </w:p>
    <w:p w14:paraId="71E6EACD"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17| -0.0062380|  0.0487752| -0.0404724| 0.0035360|</w:t>
      </w:r>
    </w:p>
    <w:p w14:paraId="42CAB8F4"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20| -0.0010000|         NA|         NA| 0.0009878|</w:t>
      </w:r>
    </w:p>
    <w:p w14:paraId="7626337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21| -0.0005689|  0.0268535| -0.0264798| 0.0005956|</w:t>
      </w:r>
    </w:p>
    <w:p w14:paraId="32925439"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22| -0.0040000|  0.0274615| -0.0194615| 0.0011329|</w:t>
      </w:r>
    </w:p>
    <w:p w14:paraId="32B5D477"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23| -0.0015659|  0.0450540| -0.0393210| 0.0012348|</w:t>
      </w:r>
    </w:p>
    <w:p w14:paraId="04A4B732"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24| -0.0008608|  0.0233918| -0.0255928| 0.0005294|</w:t>
      </w:r>
    </w:p>
    <w:p w14:paraId="3E14A419"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27|  0.0023323|  0.0163737| -0.0188315| 0.0007740|</w:t>
      </w:r>
    </w:p>
    <w:p w14:paraId="38E82FF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28|  0.0294262| -0.0110656| -0.0075410| 0.0027689|</w:t>
      </w:r>
    </w:p>
    <w:p w14:paraId="3E86061B"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29|  0.0045139|  0.0296914| -0.0252546| 0.0045682|</w:t>
      </w:r>
    </w:p>
    <w:p w14:paraId="36A503B0"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874A72">
        <w:rPr>
          <w:rFonts w:ascii="Lucida Console" w:eastAsia="Times New Roman" w:hAnsi="Lucida Console" w:cs="Courier New"/>
          <w:color w:val="000000"/>
          <w:sz w:val="20"/>
          <w:szCs w:val="20"/>
          <w:bdr w:val="none" w:sz="0" w:space="0" w:color="auto" w:frame="1"/>
          <w:lang w:eastAsia="es-ES"/>
        </w:rPr>
        <w:t>|  30|  0.0020881|  0.0132264| -0.0034403| 0.0043961|</w:t>
      </w:r>
    </w:p>
    <w:p w14:paraId="738B5485" w14:textId="77777777" w:rsidR="00B55645" w:rsidRDefault="00B55645">
      <w:pPr>
        <w:spacing w:line="259" w:lineRule="auto"/>
      </w:pPr>
    </w:p>
    <w:p w14:paraId="43366D80" w14:textId="77777777" w:rsidR="00874A72" w:rsidRDefault="00B55645">
      <w:pPr>
        <w:spacing w:line="259" w:lineRule="auto"/>
      </w:pPr>
      <w:r>
        <w:t xml:space="preserve">El día 20 </w:t>
      </w:r>
      <w:r w:rsidR="007775C2">
        <w:t>no se tienen suficientes transacciones en ambos sentidos como para realizar la regresión, se omitirá a partir de ahora en futuros cálculos.</w:t>
      </w:r>
      <w:r w:rsidR="00874A72">
        <w:br w:type="page"/>
      </w:r>
    </w:p>
    <w:p w14:paraId="1A1392A8" w14:textId="77777777" w:rsidR="00874A72" w:rsidRDefault="00874A72">
      <w:r>
        <w:lastRenderedPageBreak/>
        <w:t>Activo 202:</w:t>
      </w:r>
    </w:p>
    <w:p w14:paraId="7BEDF19F"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day</w:t>
      </w:r>
      <w:proofErr w:type="spellEnd"/>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intercept</w:t>
      </w:r>
      <w:proofErr w:type="spellEnd"/>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Xt</w:t>
      </w:r>
      <w:proofErr w:type="spellEnd"/>
      <w:r w:rsidRPr="00874A72">
        <w:rPr>
          <w:rFonts w:ascii="Lucida Console" w:eastAsia="Times New Roman" w:hAnsi="Lucida Console" w:cs="Courier New"/>
          <w:color w:val="000000"/>
          <w:sz w:val="20"/>
          <w:szCs w:val="20"/>
          <w:bdr w:val="none" w:sz="0" w:space="0" w:color="auto" w:frame="1"/>
          <w:lang w:eastAsia="es-ES"/>
        </w:rPr>
        <w:t>|       Xt-1|     RSE^2|</w:t>
      </w:r>
    </w:p>
    <w:p w14:paraId="725B629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w:t>
      </w:r>
    </w:p>
    <w:p w14:paraId="36E2F2A2"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 -0.0058528|  0.0276016| -0.0188675| 0.0017838|</w:t>
      </w:r>
    </w:p>
    <w:p w14:paraId="3B830359"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  0.0014660|  0.0156283| -0.0205497| 0.0005211|</w:t>
      </w:r>
    </w:p>
    <w:p w14:paraId="2C2446A6"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3| -0.0102073|  0.0152073| -0.0161917| 0.0015210|</w:t>
      </w:r>
    </w:p>
    <w:p w14:paraId="06B71591"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xml:space="preserve">|   6| -0.0600000|  0.0050000| -0.0650000|       </w:t>
      </w:r>
      <w:proofErr w:type="spellStart"/>
      <w:r w:rsidRPr="00874A72">
        <w:rPr>
          <w:rFonts w:ascii="Lucida Console" w:eastAsia="Times New Roman" w:hAnsi="Lucida Console" w:cs="Courier New"/>
          <w:color w:val="000000"/>
          <w:sz w:val="20"/>
          <w:szCs w:val="20"/>
          <w:bdr w:val="none" w:sz="0" w:space="0" w:color="auto" w:frame="1"/>
          <w:lang w:eastAsia="es-ES"/>
        </w:rPr>
        <w:t>NaN</w:t>
      </w:r>
      <w:proofErr w:type="spellEnd"/>
      <w:r w:rsidRPr="00874A72">
        <w:rPr>
          <w:rFonts w:ascii="Lucida Console" w:eastAsia="Times New Roman" w:hAnsi="Lucida Console" w:cs="Courier New"/>
          <w:color w:val="000000"/>
          <w:sz w:val="20"/>
          <w:szCs w:val="20"/>
          <w:bdr w:val="none" w:sz="0" w:space="0" w:color="auto" w:frame="1"/>
          <w:lang w:eastAsia="es-ES"/>
        </w:rPr>
        <w:t>|</w:t>
      </w:r>
    </w:p>
    <w:p w14:paraId="38C30530"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7| -0.0032733|  0.0218658| -0.0214730| 0.0010628|</w:t>
      </w:r>
    </w:p>
    <w:p w14:paraId="2CAACE0B"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8| -0.0029399|  0.0201952| -0.0156382| 0.0005591|</w:t>
      </w:r>
    </w:p>
    <w:p w14:paraId="2FAF3A0A"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9|  0.0001364|  0.0115620| -0.0111777| 0.0007199|</w:t>
      </w:r>
    </w:p>
    <w:p w14:paraId="70525464"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10|  0.0025822|  0.0231826| -0.0180674| 0.0013622|</w:t>
      </w:r>
    </w:p>
    <w:p w14:paraId="217C7A77"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13|  0.0100000|         NA|         NA| 0.0019000|</w:t>
      </w:r>
    </w:p>
    <w:p w14:paraId="3F72DDB4"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14|  0.0007181|  0.0138098| -0.0130652| 0.0005605|</w:t>
      </w:r>
    </w:p>
    <w:p w14:paraId="34B01E41"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15| -0.0003125|  0.0049826| -0.0037674| 0.0006172|</w:t>
      </w:r>
    </w:p>
    <w:p w14:paraId="6385719D"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16|  0.0210237| -0.0003448| -0.0001401| 0.0075514|</w:t>
      </w:r>
    </w:p>
    <w:p w14:paraId="11647140"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17| -0.0032792|  0.0187013| -0.0220455| 0.0022965|</w:t>
      </w:r>
    </w:p>
    <w:p w14:paraId="5559563A"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20| -0.0019279|  0.0263806| -0.0232338| 0.0001913|</w:t>
      </w:r>
    </w:p>
    <w:p w14:paraId="5F4DCED4"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21|  0.0152586|  0.0225287| -0.0099713| 0.0025649|</w:t>
      </w:r>
    </w:p>
    <w:p w14:paraId="47047A19"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22| -0.0017391|  0.0242792| -0.0182609| 0.0008267|</w:t>
      </w:r>
    </w:p>
    <w:p w14:paraId="11CCFE2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23| -0.0004328|  0.0400448| -0.0409552| 0.0064142|</w:t>
      </w:r>
    </w:p>
    <w:p w14:paraId="003FF02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24|  0.0060661|  0.0227477| -0.0116967| 0.0025629|</w:t>
      </w:r>
    </w:p>
    <w:p w14:paraId="2FED8A13"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27|  0.0019709|  0.0205675| -0.0206825| 0.0003166|</w:t>
      </w:r>
    </w:p>
    <w:p w14:paraId="46D6B652"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28| -0.0002151|  0.0201154| -0.0176863| 0.0016979|</w:t>
      </w:r>
    </w:p>
    <w:p w14:paraId="361D5197"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29| -0.0063499|  0.0279890| -0.0170110| 0.0006487|</w:t>
      </w:r>
    </w:p>
    <w:p w14:paraId="1DCFD39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874A72">
        <w:rPr>
          <w:rFonts w:ascii="Lucida Console" w:eastAsia="Times New Roman" w:hAnsi="Lucida Console" w:cs="Courier New"/>
          <w:color w:val="000000"/>
          <w:sz w:val="20"/>
          <w:szCs w:val="20"/>
          <w:bdr w:val="none" w:sz="0" w:space="0" w:color="auto" w:frame="1"/>
          <w:lang w:eastAsia="es-ES"/>
        </w:rPr>
        <w:t>|  30|  0.0038333|  0.0320000| -0.0258333| 0.0003248|</w:t>
      </w:r>
    </w:p>
    <w:p w14:paraId="48F60BFF" w14:textId="77777777" w:rsidR="007775C2" w:rsidRDefault="007775C2">
      <w:pPr>
        <w:spacing w:line="259" w:lineRule="auto"/>
      </w:pPr>
    </w:p>
    <w:p w14:paraId="223706F0" w14:textId="77777777" w:rsidR="00874A72" w:rsidRDefault="007775C2">
      <w:pPr>
        <w:spacing w:line="259" w:lineRule="auto"/>
      </w:pPr>
      <w:r>
        <w:t>El día 13 no se tienen suficientes transacciones en ambos sentidos como para realizar la regresión, se omitirá a partir de ahora en futuros cálculos.</w:t>
      </w:r>
      <w:r w:rsidR="00874A72">
        <w:br w:type="page"/>
      </w:r>
    </w:p>
    <w:p w14:paraId="3411DBBD" w14:textId="77777777" w:rsidR="00874A72" w:rsidRDefault="00874A72">
      <w:r>
        <w:lastRenderedPageBreak/>
        <w:t>Activo 203:</w:t>
      </w:r>
    </w:p>
    <w:p w14:paraId="2C279E21"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day</w:t>
      </w:r>
      <w:proofErr w:type="spellEnd"/>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intercept</w:t>
      </w:r>
      <w:proofErr w:type="spellEnd"/>
      <w:r w:rsidRPr="00874A72">
        <w:rPr>
          <w:rFonts w:ascii="Lucida Console" w:eastAsia="Times New Roman" w:hAnsi="Lucida Console" w:cs="Courier New"/>
          <w:color w:val="000000"/>
          <w:sz w:val="20"/>
          <w:szCs w:val="20"/>
          <w:bdr w:val="none" w:sz="0" w:space="0" w:color="auto" w:frame="1"/>
          <w:lang w:eastAsia="es-ES"/>
        </w:rPr>
        <w:t xml:space="preserve">|        </w:t>
      </w:r>
      <w:proofErr w:type="spellStart"/>
      <w:r w:rsidRPr="00874A72">
        <w:rPr>
          <w:rFonts w:ascii="Lucida Console" w:eastAsia="Times New Roman" w:hAnsi="Lucida Console" w:cs="Courier New"/>
          <w:color w:val="000000"/>
          <w:sz w:val="20"/>
          <w:szCs w:val="20"/>
          <w:bdr w:val="none" w:sz="0" w:space="0" w:color="auto" w:frame="1"/>
          <w:lang w:eastAsia="es-ES"/>
        </w:rPr>
        <w:t>Xt</w:t>
      </w:r>
      <w:proofErr w:type="spellEnd"/>
      <w:r w:rsidRPr="00874A72">
        <w:rPr>
          <w:rFonts w:ascii="Lucida Console" w:eastAsia="Times New Roman" w:hAnsi="Lucida Console" w:cs="Courier New"/>
          <w:color w:val="000000"/>
          <w:sz w:val="20"/>
          <w:szCs w:val="20"/>
          <w:bdr w:val="none" w:sz="0" w:space="0" w:color="auto" w:frame="1"/>
          <w:lang w:eastAsia="es-ES"/>
        </w:rPr>
        <w:t>|       Xt-1|    RSE^2|</w:t>
      </w:r>
    </w:p>
    <w:p w14:paraId="06EA21DF"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w:t>
      </w:r>
    </w:p>
    <w:p w14:paraId="5F221F3B"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 -0.0000323| 0.0036480| -0.0035368| 4.80e-06|</w:t>
      </w:r>
    </w:p>
    <w:p w14:paraId="3B15159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  0.0000092| 0.0042394| -0.0041606| 2.90e-06|</w:t>
      </w:r>
    </w:p>
    <w:p w14:paraId="32EB198D"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3| -0.0000172| 0.0042683| -0.0041577| 3.90e-06|</w:t>
      </w:r>
    </w:p>
    <w:p w14:paraId="0040172F"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6| -0.0000474| 0.0035899| -0.0034908| 2.30e-06|</w:t>
      </w:r>
    </w:p>
    <w:p w14:paraId="35C61B33"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7| -0.0000344| 0.0047574| -0.0046826| 3.50e-06|</w:t>
      </w:r>
    </w:p>
    <w:p w14:paraId="0C0E450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8| -0.0000358| 0.0061437| -0.0060646| 2.28e-05|</w:t>
      </w:r>
    </w:p>
    <w:p w14:paraId="1A7BDD90"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9| -0.0000349| 0.0039705| -0.0038735| 4.00e-06|</w:t>
      </w:r>
    </w:p>
    <w:p w14:paraId="1CEFAEFD"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10| -0.0000043| 0.0028247| -0.0027621| 2.60e-06|</w:t>
      </w:r>
    </w:p>
    <w:p w14:paraId="3218D2F0"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13| -0.0000289| 0.0042004| -0.0040862| 4.00e-06|</w:t>
      </w:r>
    </w:p>
    <w:p w14:paraId="7D610F69"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14|  0.0000454| 0.0043756| -0.0042829| 2.50e-06|</w:t>
      </w:r>
    </w:p>
    <w:p w14:paraId="0F992143"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15| -0.0000163| 0.0032447| -0.0031960| 1.80e-06|</w:t>
      </w:r>
    </w:p>
    <w:p w14:paraId="009DD365"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16|  0.0000130| 0.0037487| -0.0036747| 3.40e-06|</w:t>
      </w:r>
    </w:p>
    <w:p w14:paraId="41C38B2E"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17| -0.0000383| 0.0044629| -0.0044109| 2.30e-06|</w:t>
      </w:r>
    </w:p>
    <w:p w14:paraId="05BF341D"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20|  0.0000047| 0.0050126| -0.0048893| 4.40e-06|</w:t>
      </w:r>
    </w:p>
    <w:p w14:paraId="133EF7A8"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21|  0.0000089| 0.0045983| -0.0045245| 4.20e-06|</w:t>
      </w:r>
    </w:p>
    <w:p w14:paraId="71AFA791"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22| -0.0000148| 0.0023016| -0.0022384| 3.00e-06|</w:t>
      </w:r>
    </w:p>
    <w:p w14:paraId="7ABC6713"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23|  0.0000110| 0.0038341| -0.0037737| 1.90e-06|</w:t>
      </w:r>
    </w:p>
    <w:p w14:paraId="28CB386B"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24| -0.0001251| 0.0037163| -0.0034529| 7.90e-06|</w:t>
      </w:r>
    </w:p>
    <w:p w14:paraId="174025BC"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27| -0.0000267| 0.0045167| -0.0044539| 3.80e-06|</w:t>
      </w:r>
    </w:p>
    <w:p w14:paraId="12F44E01"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28|  0.0000175| 0.0029924| -0.0028826| 4.30e-06|</w:t>
      </w:r>
    </w:p>
    <w:p w14:paraId="41613263"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874A72">
        <w:rPr>
          <w:rFonts w:ascii="Lucida Console" w:eastAsia="Times New Roman" w:hAnsi="Lucida Console" w:cs="Courier New"/>
          <w:color w:val="000000"/>
          <w:sz w:val="20"/>
          <w:szCs w:val="20"/>
          <w:bdr w:val="none" w:sz="0" w:space="0" w:color="auto" w:frame="1"/>
          <w:lang w:eastAsia="es-ES"/>
        </w:rPr>
        <w:t>|  29| -0.0000044| 0.0043598| -0.0042822| 2.80e-06|</w:t>
      </w:r>
    </w:p>
    <w:p w14:paraId="48D6D861" w14:textId="77777777" w:rsidR="00874A72" w:rsidRPr="00874A72" w:rsidRDefault="00874A72" w:rsidP="00874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874A72">
        <w:rPr>
          <w:rFonts w:ascii="Lucida Console" w:eastAsia="Times New Roman" w:hAnsi="Lucida Console" w:cs="Courier New"/>
          <w:color w:val="000000"/>
          <w:sz w:val="20"/>
          <w:szCs w:val="20"/>
          <w:bdr w:val="none" w:sz="0" w:space="0" w:color="auto" w:frame="1"/>
          <w:lang w:eastAsia="es-ES"/>
        </w:rPr>
        <w:t>|  30| -0.0000412| 0.0034219| -0.0033205| 4.00e-06|</w:t>
      </w:r>
    </w:p>
    <w:p w14:paraId="7537E7F6" w14:textId="77777777" w:rsidR="00874A72" w:rsidRDefault="00874A72">
      <w:pPr>
        <w:spacing w:line="259" w:lineRule="auto"/>
      </w:pPr>
    </w:p>
    <w:p w14:paraId="7CCAC9B1" w14:textId="77777777" w:rsidR="00874A72" w:rsidRDefault="00874A72" w:rsidP="00874A72">
      <w:pPr>
        <w:rPr>
          <w:b/>
        </w:rPr>
      </w:pPr>
      <w:r>
        <w:rPr>
          <w:b/>
        </w:rPr>
        <w:t>Tabla II:</w:t>
      </w:r>
    </w:p>
    <w:p w14:paraId="0AA878ED" w14:textId="77777777" w:rsidR="00874A72" w:rsidRDefault="00447CEA">
      <w:r>
        <w:t>En la siguiente tabla se muestra los coeficientes medios por activo.</w:t>
      </w:r>
    </w:p>
    <w:p w14:paraId="7C33C5AE" w14:textId="77777777" w:rsidR="00447CEA" w:rsidRPr="00447CEA" w:rsidRDefault="00447CEA" w:rsidP="004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447CEA">
        <w:rPr>
          <w:rFonts w:ascii="Lucida Console" w:eastAsia="Times New Roman" w:hAnsi="Lucida Console" w:cs="Courier New"/>
          <w:color w:val="000000"/>
          <w:sz w:val="20"/>
          <w:szCs w:val="20"/>
          <w:bdr w:val="none" w:sz="0" w:space="0" w:color="auto" w:frame="1"/>
          <w:lang w:eastAsia="es-ES"/>
        </w:rPr>
        <w:t xml:space="preserve">|    |  </w:t>
      </w:r>
      <w:proofErr w:type="spellStart"/>
      <w:r w:rsidRPr="00447CEA">
        <w:rPr>
          <w:rFonts w:ascii="Lucida Console" w:eastAsia="Times New Roman" w:hAnsi="Lucida Console" w:cs="Courier New"/>
          <w:color w:val="000000"/>
          <w:sz w:val="20"/>
          <w:szCs w:val="20"/>
          <w:bdr w:val="none" w:sz="0" w:space="0" w:color="auto" w:frame="1"/>
          <w:lang w:eastAsia="es-ES"/>
        </w:rPr>
        <w:t>intercept</w:t>
      </w:r>
      <w:proofErr w:type="spellEnd"/>
      <w:r w:rsidRPr="00447CEA">
        <w:rPr>
          <w:rFonts w:ascii="Lucida Console" w:eastAsia="Times New Roman" w:hAnsi="Lucida Console" w:cs="Courier New"/>
          <w:color w:val="000000"/>
          <w:sz w:val="20"/>
          <w:szCs w:val="20"/>
          <w:bdr w:val="none" w:sz="0" w:space="0" w:color="auto" w:frame="1"/>
          <w:lang w:eastAsia="es-ES"/>
        </w:rPr>
        <w:t xml:space="preserve">|        </w:t>
      </w:r>
      <w:proofErr w:type="spellStart"/>
      <w:r w:rsidRPr="00447CEA">
        <w:rPr>
          <w:rFonts w:ascii="Lucida Console" w:eastAsia="Times New Roman" w:hAnsi="Lucida Console" w:cs="Courier New"/>
          <w:color w:val="000000"/>
          <w:sz w:val="20"/>
          <w:szCs w:val="20"/>
          <w:bdr w:val="none" w:sz="0" w:space="0" w:color="auto" w:frame="1"/>
          <w:lang w:eastAsia="es-ES"/>
        </w:rPr>
        <w:t>Xt</w:t>
      </w:r>
      <w:proofErr w:type="spellEnd"/>
      <w:r w:rsidRPr="00447CEA">
        <w:rPr>
          <w:rFonts w:ascii="Lucida Console" w:eastAsia="Times New Roman" w:hAnsi="Lucida Console" w:cs="Courier New"/>
          <w:color w:val="000000"/>
          <w:sz w:val="20"/>
          <w:szCs w:val="20"/>
          <w:bdr w:val="none" w:sz="0" w:space="0" w:color="auto" w:frame="1"/>
          <w:lang w:eastAsia="es-ES"/>
        </w:rPr>
        <w:t>|       Xt-1|     RSE^2|</w:t>
      </w:r>
    </w:p>
    <w:p w14:paraId="69339D25" w14:textId="77777777" w:rsidR="00447CEA" w:rsidRPr="00447CEA" w:rsidRDefault="00447CEA" w:rsidP="004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447CEA">
        <w:rPr>
          <w:rFonts w:ascii="Lucida Console" w:eastAsia="Times New Roman" w:hAnsi="Lucida Console" w:cs="Courier New"/>
          <w:color w:val="000000"/>
          <w:sz w:val="20"/>
          <w:szCs w:val="20"/>
          <w:bdr w:val="none" w:sz="0" w:space="0" w:color="auto" w:frame="1"/>
          <w:lang w:eastAsia="es-ES"/>
        </w:rPr>
        <w:t>|:---|----------:|---------:|----------:|---------:|</w:t>
      </w:r>
    </w:p>
    <w:p w14:paraId="7C2074DF" w14:textId="77777777" w:rsidR="00447CEA" w:rsidRPr="00447CEA" w:rsidRDefault="00447CEA" w:rsidP="004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447CEA">
        <w:rPr>
          <w:rFonts w:ascii="Lucida Console" w:eastAsia="Times New Roman" w:hAnsi="Lucida Console" w:cs="Courier New"/>
          <w:color w:val="000000"/>
          <w:sz w:val="20"/>
          <w:szCs w:val="20"/>
          <w:bdr w:val="none" w:sz="0" w:space="0" w:color="auto" w:frame="1"/>
          <w:lang w:eastAsia="es-ES"/>
        </w:rPr>
        <w:t>|101 | -0.0000032| 0.0034601| -0.0034229| 0.0000017|</w:t>
      </w:r>
    </w:p>
    <w:p w14:paraId="04308674" w14:textId="77777777" w:rsidR="00447CEA" w:rsidRPr="00447CEA" w:rsidRDefault="00447CEA" w:rsidP="004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447CEA">
        <w:rPr>
          <w:rFonts w:ascii="Lucida Console" w:eastAsia="Times New Roman" w:hAnsi="Lucida Console" w:cs="Courier New"/>
          <w:color w:val="000000"/>
          <w:sz w:val="20"/>
          <w:szCs w:val="20"/>
          <w:bdr w:val="none" w:sz="0" w:space="0" w:color="auto" w:frame="1"/>
          <w:lang w:eastAsia="es-ES"/>
        </w:rPr>
        <w:t>|102 | -0.0018372| 0.0302737| -0.0264079| 0.0018972|</w:t>
      </w:r>
    </w:p>
    <w:p w14:paraId="54A2B1EF" w14:textId="77777777" w:rsidR="00447CEA" w:rsidRPr="00447CEA" w:rsidRDefault="00447CEA" w:rsidP="004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447CEA">
        <w:rPr>
          <w:rFonts w:ascii="Lucida Console" w:eastAsia="Times New Roman" w:hAnsi="Lucida Console" w:cs="Courier New"/>
          <w:color w:val="000000"/>
          <w:sz w:val="20"/>
          <w:szCs w:val="20"/>
          <w:bdr w:val="none" w:sz="0" w:space="0" w:color="auto" w:frame="1"/>
          <w:lang w:eastAsia="es-ES"/>
        </w:rPr>
        <w:t>|103 |  0.0001338| 0.0096023| -0.0085188| 0.0001444|</w:t>
      </w:r>
    </w:p>
    <w:p w14:paraId="0090F498" w14:textId="77777777" w:rsidR="00447CEA" w:rsidRPr="00447CEA" w:rsidRDefault="00447CEA" w:rsidP="004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447CEA">
        <w:rPr>
          <w:rFonts w:ascii="Lucida Console" w:eastAsia="Times New Roman" w:hAnsi="Lucida Console" w:cs="Courier New"/>
          <w:color w:val="000000"/>
          <w:sz w:val="20"/>
          <w:szCs w:val="20"/>
          <w:bdr w:val="none" w:sz="0" w:space="0" w:color="auto" w:frame="1"/>
          <w:lang w:eastAsia="es-ES"/>
        </w:rPr>
        <w:t>|201 | -0.0008802| 0.0276590| -0.0223137| 0.0024023|</w:t>
      </w:r>
    </w:p>
    <w:p w14:paraId="54042BBB" w14:textId="77777777" w:rsidR="00447CEA" w:rsidRPr="00447CEA" w:rsidRDefault="00447CEA" w:rsidP="004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447CEA">
        <w:rPr>
          <w:rFonts w:ascii="Lucida Console" w:eastAsia="Times New Roman" w:hAnsi="Lucida Console" w:cs="Courier New"/>
          <w:color w:val="000000"/>
          <w:sz w:val="20"/>
          <w:szCs w:val="20"/>
          <w:bdr w:val="none" w:sz="0" w:space="0" w:color="auto" w:frame="1"/>
          <w:lang w:eastAsia="es-ES"/>
        </w:rPr>
        <w:t>|202 |  0.0008263| 0.0204522| -0.0173157| 0.0017052|</w:t>
      </w:r>
    </w:p>
    <w:p w14:paraId="3F0E8DD6" w14:textId="77777777" w:rsidR="00447CEA" w:rsidRPr="00447CEA" w:rsidRDefault="00447CEA" w:rsidP="00447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447CEA">
        <w:rPr>
          <w:rFonts w:ascii="Lucida Console" w:eastAsia="Times New Roman" w:hAnsi="Lucida Console" w:cs="Courier New"/>
          <w:color w:val="000000"/>
          <w:sz w:val="20"/>
          <w:szCs w:val="20"/>
          <w:bdr w:val="none" w:sz="0" w:space="0" w:color="auto" w:frame="1"/>
          <w:lang w:eastAsia="es-ES"/>
        </w:rPr>
        <w:t>|203 | -0.0000178| 0.0040104| -0.0039181| 0.0000044|</w:t>
      </w:r>
    </w:p>
    <w:p w14:paraId="2C641513" w14:textId="77777777" w:rsidR="00447CEA" w:rsidRDefault="00447CEA"/>
    <w:p w14:paraId="16893493" w14:textId="77777777" w:rsidR="00874A72" w:rsidRDefault="00874A72">
      <w:r>
        <w:t>No es posible realizar el contraste de significatividad por la imposibilidad de procesar las empresas grandes.</w:t>
      </w:r>
    </w:p>
    <w:p w14:paraId="28B2A77F" w14:textId="77777777" w:rsidR="00B55645" w:rsidRDefault="00B55645"/>
    <w:p w14:paraId="68D08089" w14:textId="77777777" w:rsidR="00B55645" w:rsidRDefault="00B55645">
      <w:pPr>
        <w:spacing w:line="259" w:lineRule="auto"/>
      </w:pPr>
      <w:r>
        <w:br w:type="page"/>
      </w:r>
    </w:p>
    <w:p w14:paraId="21DFF9F6" w14:textId="77777777" w:rsidR="00B55645" w:rsidRDefault="00B55645" w:rsidP="00B55645">
      <w:pPr>
        <w:rPr>
          <w:b/>
        </w:rPr>
      </w:pPr>
      <w:r>
        <w:rPr>
          <w:b/>
        </w:rPr>
        <w:lastRenderedPageBreak/>
        <w:t xml:space="preserve">Tabla </w:t>
      </w:r>
      <w:r w:rsidR="007775C2">
        <w:rPr>
          <w:b/>
        </w:rPr>
        <w:t>I</w:t>
      </w:r>
      <w:r>
        <w:rPr>
          <w:b/>
        </w:rPr>
        <w:t>II:</w:t>
      </w:r>
    </w:p>
    <w:p w14:paraId="28852551" w14:textId="77777777" w:rsidR="00B55645" w:rsidRDefault="007775C2">
      <w:r>
        <w:t>La siguiente tabla muestra los porcentajes medios por activo de descomposición de la horquilla debido a selección adversa (SA) y a costes operativos (CO)</w:t>
      </w:r>
    </w:p>
    <w:p w14:paraId="16F54AD4" w14:textId="77777777" w:rsidR="007775C2" w:rsidRPr="007775C2" w:rsidRDefault="007775C2" w:rsidP="0077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775C2">
        <w:rPr>
          <w:rFonts w:ascii="Lucida Console" w:eastAsia="Times New Roman" w:hAnsi="Lucida Console" w:cs="Courier New"/>
          <w:color w:val="000000"/>
          <w:sz w:val="20"/>
          <w:szCs w:val="20"/>
          <w:bdr w:val="none" w:sz="0" w:space="0" w:color="auto" w:frame="1"/>
          <w:lang w:eastAsia="es-ES"/>
        </w:rPr>
        <w:t>|    |         SA|        CO|</w:t>
      </w:r>
    </w:p>
    <w:p w14:paraId="5B44558B" w14:textId="77777777" w:rsidR="007775C2" w:rsidRPr="007775C2" w:rsidRDefault="007775C2" w:rsidP="0077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775C2">
        <w:rPr>
          <w:rFonts w:ascii="Lucida Console" w:eastAsia="Times New Roman" w:hAnsi="Lucida Console" w:cs="Courier New"/>
          <w:color w:val="000000"/>
          <w:sz w:val="20"/>
          <w:szCs w:val="20"/>
          <w:bdr w:val="none" w:sz="0" w:space="0" w:color="auto" w:frame="1"/>
          <w:lang w:eastAsia="es-ES"/>
        </w:rPr>
        <w:t>|:---|----------:|---------:|</w:t>
      </w:r>
    </w:p>
    <w:p w14:paraId="6792ADFB" w14:textId="77777777" w:rsidR="007775C2" w:rsidRPr="007775C2" w:rsidRDefault="007775C2" w:rsidP="0077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775C2">
        <w:rPr>
          <w:rFonts w:ascii="Lucida Console" w:eastAsia="Times New Roman" w:hAnsi="Lucida Console" w:cs="Courier New"/>
          <w:color w:val="000000"/>
          <w:sz w:val="20"/>
          <w:szCs w:val="20"/>
          <w:bdr w:val="none" w:sz="0" w:space="0" w:color="auto" w:frame="1"/>
          <w:lang w:eastAsia="es-ES"/>
        </w:rPr>
        <w:t>|101 |  0.0126226| 0.9873774|</w:t>
      </w:r>
    </w:p>
    <w:p w14:paraId="01295306" w14:textId="77777777" w:rsidR="007775C2" w:rsidRPr="007775C2" w:rsidRDefault="007775C2" w:rsidP="0077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775C2">
        <w:rPr>
          <w:rFonts w:ascii="Lucida Console" w:eastAsia="Times New Roman" w:hAnsi="Lucida Console" w:cs="Courier New"/>
          <w:color w:val="000000"/>
          <w:sz w:val="20"/>
          <w:szCs w:val="20"/>
          <w:bdr w:val="none" w:sz="0" w:space="0" w:color="auto" w:frame="1"/>
          <w:lang w:eastAsia="es-ES"/>
        </w:rPr>
        <w:t>|102 |  0.3280925| 0.6719075|</w:t>
      </w:r>
    </w:p>
    <w:p w14:paraId="2962C2AE" w14:textId="77777777" w:rsidR="007775C2" w:rsidRPr="007775C2" w:rsidRDefault="007775C2" w:rsidP="0077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775C2">
        <w:rPr>
          <w:rFonts w:ascii="Lucida Console" w:eastAsia="Times New Roman" w:hAnsi="Lucida Console" w:cs="Courier New"/>
          <w:color w:val="000000"/>
          <w:sz w:val="20"/>
          <w:szCs w:val="20"/>
          <w:bdr w:val="none" w:sz="0" w:space="0" w:color="auto" w:frame="1"/>
          <w:lang w:eastAsia="es-ES"/>
        </w:rPr>
        <w:t>|103 |  0.1127779| 0.8872221|</w:t>
      </w:r>
    </w:p>
    <w:p w14:paraId="4CD35B36" w14:textId="77777777" w:rsidR="007775C2" w:rsidRPr="007775C2" w:rsidRDefault="007775C2" w:rsidP="0077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775C2">
        <w:rPr>
          <w:rFonts w:ascii="Lucida Console" w:eastAsia="Times New Roman" w:hAnsi="Lucida Console" w:cs="Courier New"/>
          <w:color w:val="000000"/>
          <w:sz w:val="20"/>
          <w:szCs w:val="20"/>
          <w:bdr w:val="none" w:sz="0" w:space="0" w:color="auto" w:frame="1"/>
          <w:lang w:eastAsia="es-ES"/>
        </w:rPr>
        <w:t>|201 |  0.2916477| 0.7083523|</w:t>
      </w:r>
    </w:p>
    <w:p w14:paraId="635F0F54" w14:textId="77777777" w:rsidR="007775C2" w:rsidRPr="007775C2" w:rsidRDefault="007775C2" w:rsidP="0077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775C2">
        <w:rPr>
          <w:rFonts w:ascii="Lucida Console" w:eastAsia="Times New Roman" w:hAnsi="Lucida Console" w:cs="Courier New"/>
          <w:color w:val="000000"/>
          <w:sz w:val="20"/>
          <w:szCs w:val="20"/>
          <w:bdr w:val="none" w:sz="0" w:space="0" w:color="auto" w:frame="1"/>
          <w:lang w:eastAsia="es-ES"/>
        </w:rPr>
        <w:t>|202 | -0.3787010| 1.3787010|</w:t>
      </w:r>
    </w:p>
    <w:p w14:paraId="50DBF077" w14:textId="77777777" w:rsidR="007775C2" w:rsidRPr="007775C2" w:rsidRDefault="007775C2" w:rsidP="00777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7775C2">
        <w:rPr>
          <w:rFonts w:ascii="Lucida Console" w:eastAsia="Times New Roman" w:hAnsi="Lucida Console" w:cs="Courier New"/>
          <w:color w:val="000000"/>
          <w:sz w:val="20"/>
          <w:szCs w:val="20"/>
          <w:bdr w:val="none" w:sz="0" w:space="0" w:color="auto" w:frame="1"/>
          <w:lang w:eastAsia="es-ES"/>
        </w:rPr>
        <w:t>|203 |  0.0238788| 0.9761212|</w:t>
      </w:r>
    </w:p>
    <w:p w14:paraId="20A4F51A" w14:textId="77777777" w:rsidR="007775C2" w:rsidRDefault="007775C2"/>
    <w:p w14:paraId="735BA130" w14:textId="77777777" w:rsidR="007775C2" w:rsidRDefault="007775C2" w:rsidP="007775C2">
      <w:r>
        <w:t>No es posible realizar el contraste de significatividad por la imposibilidad de procesar las empresas grandes.</w:t>
      </w:r>
    </w:p>
    <w:p w14:paraId="1D4397DD" w14:textId="77777777" w:rsidR="007775C2" w:rsidRDefault="007775C2"/>
    <w:p w14:paraId="4525C2A4" w14:textId="77777777" w:rsidR="007775C2" w:rsidRDefault="007775C2" w:rsidP="007775C2">
      <w:pPr>
        <w:rPr>
          <w:b/>
        </w:rPr>
      </w:pPr>
      <w:r>
        <w:rPr>
          <w:b/>
        </w:rPr>
        <w:t>Tabla IV:</w:t>
      </w:r>
    </w:p>
    <w:p w14:paraId="54A8E0BF" w14:textId="77777777" w:rsidR="007775C2" w:rsidRDefault="00364402">
      <w:r>
        <w:t>La siguiente tabla muestra los porcentajes medios por activo de la descomposición de la volatilidad del precio eficiente explicada por los costes de selección adversa.</w:t>
      </w:r>
    </w:p>
    <w:p w14:paraId="6DC2F10D" w14:textId="77777777" w:rsidR="00364402" w:rsidRDefault="00364402"/>
    <w:p w14:paraId="6AA66E9D" w14:textId="77777777" w:rsidR="00364402" w:rsidRPr="00364402" w:rsidRDefault="00364402" w:rsidP="0036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364402">
        <w:rPr>
          <w:rFonts w:ascii="Lucida Console" w:eastAsia="Times New Roman" w:hAnsi="Lucida Console" w:cs="Courier New"/>
          <w:color w:val="000000"/>
          <w:sz w:val="20"/>
          <w:szCs w:val="20"/>
          <w:bdr w:val="none" w:sz="0" w:space="0" w:color="auto" w:frame="1"/>
          <w:lang w:eastAsia="es-ES"/>
        </w:rPr>
        <w:t>|    |        SA|</w:t>
      </w:r>
    </w:p>
    <w:p w14:paraId="0DEE76A6" w14:textId="77777777" w:rsidR="00364402" w:rsidRPr="00364402" w:rsidRDefault="00364402" w:rsidP="0036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364402">
        <w:rPr>
          <w:rFonts w:ascii="Lucida Console" w:eastAsia="Times New Roman" w:hAnsi="Lucida Console" w:cs="Courier New"/>
          <w:color w:val="000000"/>
          <w:sz w:val="20"/>
          <w:szCs w:val="20"/>
          <w:bdr w:val="none" w:sz="0" w:space="0" w:color="auto" w:frame="1"/>
          <w:lang w:eastAsia="es-ES"/>
        </w:rPr>
        <w:t>|:---|---------:|</w:t>
      </w:r>
    </w:p>
    <w:p w14:paraId="104A6A37" w14:textId="77777777" w:rsidR="00364402" w:rsidRPr="00364402" w:rsidRDefault="00364402" w:rsidP="0036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364402">
        <w:rPr>
          <w:rFonts w:ascii="Lucida Console" w:eastAsia="Times New Roman" w:hAnsi="Lucida Console" w:cs="Courier New"/>
          <w:color w:val="000000"/>
          <w:sz w:val="20"/>
          <w:szCs w:val="20"/>
          <w:bdr w:val="none" w:sz="0" w:space="0" w:color="auto" w:frame="1"/>
          <w:lang w:eastAsia="es-ES"/>
        </w:rPr>
        <w:t>|101 | 0.0009549|</w:t>
      </w:r>
    </w:p>
    <w:p w14:paraId="11D98465" w14:textId="77777777" w:rsidR="00364402" w:rsidRPr="00364402" w:rsidRDefault="00364402" w:rsidP="0036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364402">
        <w:rPr>
          <w:rFonts w:ascii="Lucida Console" w:eastAsia="Times New Roman" w:hAnsi="Lucida Console" w:cs="Courier New"/>
          <w:color w:val="000000"/>
          <w:sz w:val="20"/>
          <w:szCs w:val="20"/>
          <w:bdr w:val="none" w:sz="0" w:space="0" w:color="auto" w:frame="1"/>
          <w:lang w:eastAsia="es-ES"/>
        </w:rPr>
        <w:t>|102 | 0.0301304|</w:t>
      </w:r>
    </w:p>
    <w:p w14:paraId="60B8C3F2" w14:textId="77777777" w:rsidR="00364402" w:rsidRPr="00364402" w:rsidRDefault="00364402" w:rsidP="0036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364402">
        <w:rPr>
          <w:rFonts w:ascii="Lucida Console" w:eastAsia="Times New Roman" w:hAnsi="Lucida Console" w:cs="Courier New"/>
          <w:color w:val="000000"/>
          <w:sz w:val="20"/>
          <w:szCs w:val="20"/>
          <w:bdr w:val="none" w:sz="0" w:space="0" w:color="auto" w:frame="1"/>
          <w:lang w:eastAsia="es-ES"/>
        </w:rPr>
        <w:t>|103 | 0.0092939|</w:t>
      </w:r>
    </w:p>
    <w:p w14:paraId="2B421007" w14:textId="77777777" w:rsidR="00364402" w:rsidRPr="00364402" w:rsidRDefault="00364402" w:rsidP="0036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364402">
        <w:rPr>
          <w:rFonts w:ascii="Lucida Console" w:eastAsia="Times New Roman" w:hAnsi="Lucida Console" w:cs="Courier New"/>
          <w:color w:val="000000"/>
          <w:sz w:val="20"/>
          <w:szCs w:val="20"/>
          <w:bdr w:val="none" w:sz="0" w:space="0" w:color="auto" w:frame="1"/>
          <w:lang w:eastAsia="es-ES"/>
        </w:rPr>
        <w:t>|201 | 0.0374901|</w:t>
      </w:r>
    </w:p>
    <w:p w14:paraId="206DB2B6" w14:textId="77777777" w:rsidR="00364402" w:rsidRPr="00364402" w:rsidRDefault="00364402" w:rsidP="0036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364402">
        <w:rPr>
          <w:rFonts w:ascii="Lucida Console" w:eastAsia="Times New Roman" w:hAnsi="Lucida Console" w:cs="Courier New"/>
          <w:color w:val="000000"/>
          <w:sz w:val="20"/>
          <w:szCs w:val="20"/>
          <w:bdr w:val="none" w:sz="0" w:space="0" w:color="auto" w:frame="1"/>
          <w:lang w:eastAsia="es-ES"/>
        </w:rPr>
        <w:t>|202 | 0.0304516|</w:t>
      </w:r>
    </w:p>
    <w:p w14:paraId="2B6DC59D" w14:textId="77777777" w:rsidR="00364402" w:rsidRPr="00364402" w:rsidRDefault="00364402" w:rsidP="0036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364402">
        <w:rPr>
          <w:rFonts w:ascii="Lucida Console" w:eastAsia="Times New Roman" w:hAnsi="Lucida Console" w:cs="Courier New"/>
          <w:color w:val="000000"/>
          <w:sz w:val="20"/>
          <w:szCs w:val="20"/>
          <w:bdr w:val="none" w:sz="0" w:space="0" w:color="auto" w:frame="1"/>
          <w:lang w:eastAsia="es-ES"/>
        </w:rPr>
        <w:t>|203 | 0.0024436|</w:t>
      </w:r>
    </w:p>
    <w:p w14:paraId="2D42D52E" w14:textId="77777777" w:rsidR="00364402" w:rsidRDefault="00364402"/>
    <w:p w14:paraId="77F90193" w14:textId="77777777" w:rsidR="00364402" w:rsidRDefault="00364402" w:rsidP="00364402">
      <w:r>
        <w:t>No es posible realizar el contraste de significatividad por la imposibilidad de procesar las empresas grandes.</w:t>
      </w:r>
    </w:p>
    <w:p w14:paraId="26BE69A0" w14:textId="77777777" w:rsidR="00060468" w:rsidRDefault="00060468">
      <w:pPr>
        <w:spacing w:line="259" w:lineRule="auto"/>
        <w:rPr>
          <w:b/>
        </w:rPr>
      </w:pPr>
      <w:r>
        <w:rPr>
          <w:b/>
        </w:rPr>
        <w:br w:type="page"/>
      </w:r>
    </w:p>
    <w:p w14:paraId="71E6F776" w14:textId="77777777" w:rsidR="00364402" w:rsidRDefault="00364402" w:rsidP="00364402">
      <w:pPr>
        <w:rPr>
          <w:b/>
        </w:rPr>
      </w:pPr>
      <w:r>
        <w:rPr>
          <w:b/>
        </w:rPr>
        <w:lastRenderedPageBreak/>
        <w:t>Tabla V:</w:t>
      </w:r>
    </w:p>
    <w:p w14:paraId="44B06FFD" w14:textId="77777777" w:rsidR="00364402" w:rsidRDefault="00060468">
      <w:r>
        <w:t>La siguiente tabla muestra los porcentajes medios por activo de la descomposición de la volatilidad del precio observado explicada por el ruido en precios (No Informativo, “NI”), y la calidad de las cotizaciones (información pública “IP”).</w:t>
      </w:r>
    </w:p>
    <w:p w14:paraId="3FC51C25" w14:textId="77777777" w:rsidR="00060468" w:rsidRDefault="00060468"/>
    <w:p w14:paraId="07D58C1D" w14:textId="77777777" w:rsidR="00060468" w:rsidRPr="00060468" w:rsidRDefault="00060468" w:rsidP="00060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060468">
        <w:rPr>
          <w:rFonts w:ascii="Lucida Console" w:eastAsia="Times New Roman" w:hAnsi="Lucida Console" w:cs="Courier New"/>
          <w:color w:val="000000"/>
          <w:sz w:val="20"/>
          <w:szCs w:val="20"/>
          <w:bdr w:val="none" w:sz="0" w:space="0" w:color="auto" w:frame="1"/>
          <w:lang w:eastAsia="es-ES"/>
        </w:rPr>
        <w:t>|    |        NI|        IP|</w:t>
      </w:r>
    </w:p>
    <w:p w14:paraId="266CF1C1" w14:textId="77777777" w:rsidR="00060468" w:rsidRPr="00060468" w:rsidRDefault="00060468" w:rsidP="00060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060468">
        <w:rPr>
          <w:rFonts w:ascii="Lucida Console" w:eastAsia="Times New Roman" w:hAnsi="Lucida Console" w:cs="Courier New"/>
          <w:color w:val="000000"/>
          <w:sz w:val="20"/>
          <w:szCs w:val="20"/>
          <w:bdr w:val="none" w:sz="0" w:space="0" w:color="auto" w:frame="1"/>
          <w:lang w:eastAsia="es-ES"/>
        </w:rPr>
        <w:t>|:---|---------:|---------:|</w:t>
      </w:r>
    </w:p>
    <w:p w14:paraId="3C833BF3" w14:textId="77777777" w:rsidR="00060468" w:rsidRPr="00060468" w:rsidRDefault="00060468" w:rsidP="00060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060468">
        <w:rPr>
          <w:rFonts w:ascii="Lucida Console" w:eastAsia="Times New Roman" w:hAnsi="Lucida Console" w:cs="Courier New"/>
          <w:color w:val="000000"/>
          <w:sz w:val="20"/>
          <w:szCs w:val="20"/>
          <w:bdr w:val="none" w:sz="0" w:space="0" w:color="auto" w:frame="1"/>
          <w:lang w:eastAsia="es-ES"/>
        </w:rPr>
        <w:t>|101 | 0.9104951| 0.0894024|</w:t>
      </w:r>
    </w:p>
    <w:p w14:paraId="119FB405" w14:textId="77777777" w:rsidR="00060468" w:rsidRPr="00060468" w:rsidRDefault="00060468" w:rsidP="00060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060468">
        <w:rPr>
          <w:rFonts w:ascii="Lucida Console" w:eastAsia="Times New Roman" w:hAnsi="Lucida Console" w:cs="Courier New"/>
          <w:color w:val="000000"/>
          <w:sz w:val="20"/>
          <w:szCs w:val="20"/>
          <w:bdr w:val="none" w:sz="0" w:space="0" w:color="auto" w:frame="1"/>
          <w:lang w:eastAsia="es-ES"/>
        </w:rPr>
        <w:t>|102 | 0.4521336| 0.5272531|</w:t>
      </w:r>
    </w:p>
    <w:p w14:paraId="36C9D605" w14:textId="77777777" w:rsidR="00060468" w:rsidRPr="00060468" w:rsidRDefault="00060468" w:rsidP="00060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060468">
        <w:rPr>
          <w:rFonts w:ascii="Lucida Console" w:eastAsia="Times New Roman" w:hAnsi="Lucida Console" w:cs="Courier New"/>
          <w:color w:val="000000"/>
          <w:sz w:val="20"/>
          <w:szCs w:val="20"/>
          <w:bdr w:val="none" w:sz="0" w:space="0" w:color="auto" w:frame="1"/>
          <w:lang w:eastAsia="es-ES"/>
        </w:rPr>
        <w:t>|103 | 0.5426556| 0.4529651|</w:t>
      </w:r>
    </w:p>
    <w:p w14:paraId="78244C1D" w14:textId="77777777" w:rsidR="00060468" w:rsidRPr="00060468" w:rsidRDefault="00060468" w:rsidP="00060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060468">
        <w:rPr>
          <w:rFonts w:ascii="Lucida Console" w:eastAsia="Times New Roman" w:hAnsi="Lucida Console" w:cs="Courier New"/>
          <w:color w:val="000000"/>
          <w:sz w:val="20"/>
          <w:szCs w:val="20"/>
          <w:bdr w:val="none" w:sz="0" w:space="0" w:color="auto" w:frame="1"/>
          <w:lang w:eastAsia="es-ES"/>
        </w:rPr>
        <w:t>|201 | 0.3794099| 0.5963255|</w:t>
      </w:r>
    </w:p>
    <w:p w14:paraId="2388ED9F" w14:textId="77777777" w:rsidR="00060468" w:rsidRPr="00060468" w:rsidRDefault="00060468" w:rsidP="00060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060468">
        <w:rPr>
          <w:rFonts w:ascii="Lucida Console" w:eastAsia="Times New Roman" w:hAnsi="Lucida Console" w:cs="Courier New"/>
          <w:color w:val="000000"/>
          <w:sz w:val="20"/>
          <w:szCs w:val="20"/>
          <w:bdr w:val="none" w:sz="0" w:space="0" w:color="auto" w:frame="1"/>
          <w:lang w:eastAsia="es-ES"/>
        </w:rPr>
        <w:t>|202 | 0.3947362| 0.5907904|</w:t>
      </w:r>
    </w:p>
    <w:p w14:paraId="5710B49E" w14:textId="77777777" w:rsidR="00060468" w:rsidRPr="00060468" w:rsidRDefault="00060468" w:rsidP="00060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060468">
        <w:rPr>
          <w:rFonts w:ascii="Lucida Console" w:eastAsia="Times New Roman" w:hAnsi="Lucida Console" w:cs="Courier New"/>
          <w:color w:val="000000"/>
          <w:sz w:val="20"/>
          <w:szCs w:val="20"/>
          <w:bdr w:val="none" w:sz="0" w:space="0" w:color="auto" w:frame="1"/>
          <w:lang w:eastAsia="es-ES"/>
        </w:rPr>
        <w:t>|203 | 0.8817335| 0.1179542|</w:t>
      </w:r>
    </w:p>
    <w:p w14:paraId="36EDF2A8" w14:textId="77777777" w:rsidR="00060468" w:rsidRDefault="00060468"/>
    <w:p w14:paraId="6182E807" w14:textId="77777777" w:rsidR="00060468" w:rsidRDefault="00060468" w:rsidP="00060468">
      <w:r>
        <w:t>No es posible realizar el contraste de significatividad por la imposibilidad de procesar las empresas grandes.</w:t>
      </w:r>
    </w:p>
    <w:p w14:paraId="760C3BF1" w14:textId="77777777" w:rsidR="00060468" w:rsidRDefault="00060468"/>
    <w:p w14:paraId="4E647FDD" w14:textId="77777777" w:rsidR="009D607A" w:rsidRDefault="009D607A">
      <w:pPr>
        <w:spacing w:line="259" w:lineRule="auto"/>
        <w:rPr>
          <w:b/>
        </w:rPr>
      </w:pPr>
      <w:r>
        <w:rPr>
          <w:b/>
        </w:rPr>
        <w:br w:type="page"/>
      </w:r>
    </w:p>
    <w:p w14:paraId="008A301C" w14:textId="77777777" w:rsidR="009D607A" w:rsidRDefault="009D607A" w:rsidP="009D607A">
      <w:pPr>
        <w:rPr>
          <w:b/>
        </w:rPr>
      </w:pPr>
      <w:r>
        <w:rPr>
          <w:b/>
        </w:rPr>
        <w:lastRenderedPageBreak/>
        <w:t>Tabla VI:</w:t>
      </w:r>
    </w:p>
    <w:p w14:paraId="50644816" w14:textId="77777777" w:rsidR="009D607A" w:rsidRPr="009D607A" w:rsidRDefault="009D607A" w:rsidP="009D607A">
      <w:r>
        <w:t xml:space="preserve">En las siguientes tablas las </w:t>
      </w:r>
      <w:r w:rsidRPr="009D607A">
        <w:t>horquillas efectivas, realizadas e impactos en precios</w:t>
      </w:r>
    </w:p>
    <w:p w14:paraId="322E4A63" w14:textId="77777777" w:rsidR="009D607A" w:rsidRPr="009D607A" w:rsidRDefault="009D607A" w:rsidP="009D607A">
      <w:r w:rsidRPr="009D607A">
        <w:t>estimados medios por día y por activo</w:t>
      </w:r>
    </w:p>
    <w:p w14:paraId="34E88777" w14:textId="77777777" w:rsidR="009D607A" w:rsidRPr="009D607A" w:rsidRDefault="009D607A" w:rsidP="009D607A">
      <w:r w:rsidRPr="009D607A">
        <w:t>Activo 101</w:t>
      </w:r>
      <w:r>
        <w:t>:</w:t>
      </w:r>
    </w:p>
    <w:p w14:paraId="57A1AF5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 xml:space="preserve">|   |        Se|        </w:t>
      </w:r>
      <w:proofErr w:type="spellStart"/>
      <w:r w:rsidRPr="009D607A">
        <w:rPr>
          <w:rFonts w:ascii="Lucida Console" w:eastAsia="Times New Roman" w:hAnsi="Lucida Console" w:cs="Courier New"/>
          <w:color w:val="000000"/>
          <w:sz w:val="20"/>
          <w:szCs w:val="20"/>
          <w:bdr w:val="none" w:sz="0" w:space="0" w:color="auto" w:frame="1"/>
          <w:lang w:eastAsia="es-ES"/>
        </w:rPr>
        <w:t>Srz</w:t>
      </w:r>
      <w:proofErr w:type="spellEnd"/>
      <w:r w:rsidRPr="009D607A">
        <w:rPr>
          <w:rFonts w:ascii="Lucida Console" w:eastAsia="Times New Roman" w:hAnsi="Lucida Console" w:cs="Courier New"/>
          <w:color w:val="000000"/>
          <w:sz w:val="20"/>
          <w:szCs w:val="20"/>
          <w:bdr w:val="none" w:sz="0" w:space="0" w:color="auto" w:frame="1"/>
          <w:lang w:eastAsia="es-ES"/>
        </w:rPr>
        <w:t>|        IP|</w:t>
      </w:r>
    </w:p>
    <w:p w14:paraId="70D108B4"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w:t>
      </w:r>
    </w:p>
    <w:p w14:paraId="1E47C8A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  | 0.0086867| -0.0035448| 0.0122314|</w:t>
      </w:r>
    </w:p>
    <w:p w14:paraId="42E9211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  | 0.0089047| -0.0039422| 0.0128469|</w:t>
      </w:r>
    </w:p>
    <w:p w14:paraId="04A7E75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|3  | 0.0046635| -0.0041579| 0.0088214|</w:t>
      </w:r>
    </w:p>
    <w:p w14:paraId="3863E3D4"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|6  | 0.0070302| -0.0058816| 0.0129118|</w:t>
      </w:r>
    </w:p>
    <w:p w14:paraId="6B281E52"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|7  | 0.0074260| -0.0015736| 0.0089996|</w:t>
      </w:r>
    </w:p>
    <w:p w14:paraId="7D20159D"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|8  | 0.0089202| -0.0047856| 0.0137058|</w:t>
      </w:r>
    </w:p>
    <w:p w14:paraId="52EA228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|9  | 0.0074005| -0.0047221| 0.0121227|</w:t>
      </w:r>
    </w:p>
    <w:p w14:paraId="7B3C07B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|10 | 0.0084978| -0.0038006| 0.0122984|</w:t>
      </w:r>
    </w:p>
    <w:p w14:paraId="49019DF3"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|13 | 0.0050158| -0.0063428| 0.0113586|</w:t>
      </w:r>
    </w:p>
    <w:p w14:paraId="5E15476C"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|14 | 0.0078002| -0.0058512| 0.0136515|</w:t>
      </w:r>
    </w:p>
    <w:p w14:paraId="7161D36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|15 | 0.0082864| -0.0073994| 0.0156857|</w:t>
      </w:r>
    </w:p>
    <w:p w14:paraId="50F7CFBD"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|16 | 0.0081511| -0.0064186| 0.0145696|</w:t>
      </w:r>
    </w:p>
    <w:p w14:paraId="4DE95DD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|17 | 0.0079688| -0.0035731| 0.0115419|</w:t>
      </w:r>
    </w:p>
    <w:p w14:paraId="0CC2460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|20 | 0.0056848| -0.0069034| 0.0125882|</w:t>
      </w:r>
    </w:p>
    <w:p w14:paraId="1404EEC8"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|21 | 0.0082545| -0.0070796| 0.0153341|</w:t>
      </w:r>
    </w:p>
    <w:p w14:paraId="1C4934A4"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|22 | 0.0083235| -0.0129459| 0.0212694|</w:t>
      </w:r>
    </w:p>
    <w:p w14:paraId="3F75441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|23 | 0.0080014| -0.0035720| 0.0115734|</w:t>
      </w:r>
    </w:p>
    <w:p w14:paraId="10C19E91"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|24 | 0.0065614| -0.0055678| 0.0121292|</w:t>
      </w:r>
    </w:p>
    <w:p w14:paraId="6EECD858"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|27 | 0.0058778| -0.0057124| 0.0115902|</w:t>
      </w:r>
    </w:p>
    <w:p w14:paraId="0F34A69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|28 | 0.0081480| -0.0069974| 0.0151454|</w:t>
      </w:r>
    </w:p>
    <w:p w14:paraId="71E8148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|29 | 0.0054282| -0.0061584| 0.0115865|</w:t>
      </w:r>
    </w:p>
    <w:p w14:paraId="6F68237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9D607A">
        <w:rPr>
          <w:rFonts w:ascii="Lucida Console" w:eastAsia="Times New Roman" w:hAnsi="Lucida Console" w:cs="Courier New"/>
          <w:color w:val="000000"/>
          <w:sz w:val="20"/>
          <w:szCs w:val="20"/>
          <w:bdr w:val="none" w:sz="0" w:space="0" w:color="auto" w:frame="1"/>
          <w:lang w:eastAsia="es-ES"/>
        </w:rPr>
        <w:t>|30 | 0.0084914| -0.0001480| 0.0086395|</w:t>
      </w:r>
    </w:p>
    <w:p w14:paraId="09252423" w14:textId="77777777" w:rsidR="009D607A" w:rsidRDefault="009D607A">
      <w:pPr>
        <w:spacing w:line="259" w:lineRule="auto"/>
      </w:pPr>
      <w:r>
        <w:br w:type="page"/>
      </w:r>
    </w:p>
    <w:p w14:paraId="70E80417" w14:textId="77777777" w:rsidR="009D607A" w:rsidRDefault="009D607A" w:rsidP="009D607A">
      <w:r>
        <w:lastRenderedPageBreak/>
        <w:t>Activo 102:</w:t>
      </w:r>
    </w:p>
    <w:p w14:paraId="0FF1DB19" w14:textId="77777777" w:rsidR="009D607A" w:rsidRDefault="009D607A" w:rsidP="009D607A"/>
    <w:p w14:paraId="4C6F018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 xml:space="preserve">|   |        Se|       </w:t>
      </w:r>
      <w:proofErr w:type="spellStart"/>
      <w:r w:rsidRPr="009D607A">
        <w:rPr>
          <w:rFonts w:ascii="Lucida Console" w:eastAsia="Times New Roman" w:hAnsi="Lucida Console" w:cs="Courier New"/>
          <w:color w:val="000000"/>
          <w:sz w:val="20"/>
          <w:szCs w:val="20"/>
          <w:bdr w:val="none" w:sz="0" w:space="0" w:color="auto" w:frame="1"/>
          <w:lang w:eastAsia="es-ES"/>
        </w:rPr>
        <w:t>Srz</w:t>
      </w:r>
      <w:proofErr w:type="spellEnd"/>
      <w:r w:rsidRPr="009D607A">
        <w:rPr>
          <w:rFonts w:ascii="Lucida Console" w:eastAsia="Times New Roman" w:hAnsi="Lucida Console" w:cs="Courier New"/>
          <w:color w:val="000000"/>
          <w:sz w:val="20"/>
          <w:szCs w:val="20"/>
          <w:bdr w:val="none" w:sz="0" w:space="0" w:color="auto" w:frame="1"/>
          <w:lang w:eastAsia="es-ES"/>
        </w:rPr>
        <w:t>|         IP|</w:t>
      </w:r>
    </w:p>
    <w:p w14:paraId="599B9C9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w:t>
      </w:r>
    </w:p>
    <w:p w14:paraId="41D4592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  | 0.0460377| 0.0234277|  0.0226101|</w:t>
      </w:r>
    </w:p>
    <w:p w14:paraId="0A6CFB6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  | 0.0471667| 0.0388889|  0.0082778|</w:t>
      </w:r>
    </w:p>
    <w:p w14:paraId="11F51D72"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|3  | 0.0450000| 0.0630000| -0.0180000|</w:t>
      </w:r>
    </w:p>
    <w:p w14:paraId="03776A6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|6  | 0.0964706| 0.0811765|  0.0152941|</w:t>
      </w:r>
    </w:p>
    <w:p w14:paraId="17395F3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|7  | 0.0484211| 0.0321053|  0.0163158|</w:t>
      </w:r>
    </w:p>
    <w:p w14:paraId="0F066F24"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|8  | 0.0281356| 0.0129944|  0.0151412|</w:t>
      </w:r>
    </w:p>
    <w:p w14:paraId="04E2675D"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|9  | 0.0532353| 0.0307843|  0.0224510|</w:t>
      </w:r>
    </w:p>
    <w:p w14:paraId="7CA3FF7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|10 | 0.0785915| 0.0409390|  0.0376526|</w:t>
      </w:r>
    </w:p>
    <w:p w14:paraId="3A8DAB7D"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|13 | 0.0732258| 0.0650538|  0.0081720|</w:t>
      </w:r>
    </w:p>
    <w:p w14:paraId="67F8BA1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|14 | 0.0606667| 0.0591111|  0.0015556|</w:t>
      </w:r>
    </w:p>
    <w:p w14:paraId="4C0802D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|15 | 0.0875556| 0.0960741| -0.0085185|</w:t>
      </w:r>
    </w:p>
    <w:p w14:paraId="6A619698"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|16 | 0.0681322| 0.0605939|  0.0075383|</w:t>
      </w:r>
    </w:p>
    <w:p w14:paraId="3CDB30A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|17 | 0.0842857| 0.0877211| -0.0034354|</w:t>
      </w:r>
    </w:p>
    <w:p w14:paraId="3FE6D5B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|20 | 0.0961364| 0.0915152|  0.0046212|</w:t>
      </w:r>
    </w:p>
    <w:p w14:paraId="15A236F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|21 | 0.0515050| 0.0276700|  0.0238350|</w:t>
      </w:r>
    </w:p>
    <w:p w14:paraId="0B232E8C"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|22 | 0.0420988| 0.0234568|  0.0186420|</w:t>
      </w:r>
    </w:p>
    <w:p w14:paraId="5FBD66A8"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|23 | 0.0714643| 0.0697976|  0.0016667|</w:t>
      </w:r>
    </w:p>
    <w:p w14:paraId="001824E9"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|24 | 0.0642291| 0.0581938|  0.0060352|</w:t>
      </w:r>
    </w:p>
    <w:p w14:paraId="394CA502"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|27 | 0.0450000| 0.0286667|  0.0163333|</w:t>
      </w:r>
    </w:p>
    <w:p w14:paraId="4C631791"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|28 | 0.0552830| 0.0624319| -0.0071488|</w:t>
      </w:r>
    </w:p>
    <w:p w14:paraId="108BF4FD"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|29 | 0.0718681| 0.0577656|  0.0141026|</w:t>
      </w:r>
    </w:p>
    <w:p w14:paraId="6442432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9D607A">
        <w:rPr>
          <w:rFonts w:ascii="Lucida Console" w:eastAsia="Times New Roman" w:hAnsi="Lucida Console" w:cs="Courier New"/>
          <w:color w:val="000000"/>
          <w:sz w:val="20"/>
          <w:szCs w:val="20"/>
          <w:bdr w:val="none" w:sz="0" w:space="0" w:color="auto" w:frame="1"/>
          <w:lang w:eastAsia="es-ES"/>
        </w:rPr>
        <w:t>|30 | 0.0665385| 0.0439103|  0.0226282|</w:t>
      </w:r>
    </w:p>
    <w:p w14:paraId="5D184188" w14:textId="77777777" w:rsidR="009D607A" w:rsidRDefault="009D607A">
      <w:pPr>
        <w:spacing w:line="259" w:lineRule="auto"/>
      </w:pPr>
      <w:r>
        <w:br w:type="page"/>
      </w:r>
    </w:p>
    <w:p w14:paraId="0696E7FC" w14:textId="77777777" w:rsidR="009D607A" w:rsidRDefault="009D607A" w:rsidP="009D607A">
      <w:r>
        <w:lastRenderedPageBreak/>
        <w:t>Activo 103:</w:t>
      </w:r>
    </w:p>
    <w:p w14:paraId="664E5F66" w14:textId="77777777" w:rsidR="009D607A" w:rsidRDefault="009D607A" w:rsidP="009D607A"/>
    <w:p w14:paraId="67AEB660"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 xml:space="preserve">|   |        Se|        </w:t>
      </w:r>
      <w:proofErr w:type="spellStart"/>
      <w:r w:rsidRPr="009D607A">
        <w:rPr>
          <w:rFonts w:ascii="Lucida Console" w:eastAsia="Times New Roman" w:hAnsi="Lucida Console" w:cs="Courier New"/>
          <w:color w:val="000000"/>
          <w:sz w:val="20"/>
          <w:szCs w:val="20"/>
          <w:bdr w:val="none" w:sz="0" w:space="0" w:color="auto" w:frame="1"/>
          <w:lang w:eastAsia="es-ES"/>
        </w:rPr>
        <w:t>Srz</w:t>
      </w:r>
      <w:proofErr w:type="spellEnd"/>
      <w:r w:rsidRPr="009D607A">
        <w:rPr>
          <w:rFonts w:ascii="Lucida Console" w:eastAsia="Times New Roman" w:hAnsi="Lucida Console" w:cs="Courier New"/>
          <w:color w:val="000000"/>
          <w:sz w:val="20"/>
          <w:szCs w:val="20"/>
          <w:bdr w:val="none" w:sz="0" w:space="0" w:color="auto" w:frame="1"/>
          <w:lang w:eastAsia="es-ES"/>
        </w:rPr>
        <w:t>|        IP|</w:t>
      </w:r>
    </w:p>
    <w:p w14:paraId="3497776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w:t>
      </w:r>
    </w:p>
    <w:p w14:paraId="31CCDE9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  | 0.0203215|  0.0056415| 0.0146800|</w:t>
      </w:r>
    </w:p>
    <w:p w14:paraId="1B854DA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  | 0.0171470|  0.0107640| 0.0063830|</w:t>
      </w:r>
    </w:p>
    <w:p w14:paraId="6401F6D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|3  | 0.0191201|  0.0136887| 0.0054315|</w:t>
      </w:r>
    </w:p>
    <w:p w14:paraId="3A67356D"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|6  | 0.0153182|  0.0101212| 0.0051970|</w:t>
      </w:r>
    </w:p>
    <w:p w14:paraId="24796D9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|7  | 0.0145850|  0.0143742| 0.0002108|</w:t>
      </w:r>
    </w:p>
    <w:p w14:paraId="616E0F4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|8  | 0.0146404|  0.0025754| 0.0120650|</w:t>
      </w:r>
    </w:p>
    <w:p w14:paraId="564CCCF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|9  | 0.0157143| -0.0023704| 0.0180847|</w:t>
      </w:r>
    </w:p>
    <w:p w14:paraId="5B60061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|10 | 0.0135375|  0.0036430| 0.0098946|</w:t>
      </w:r>
    </w:p>
    <w:p w14:paraId="0DD6321E"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|13 | 0.0143770|  0.0124068| 0.0019702|</w:t>
      </w:r>
    </w:p>
    <w:p w14:paraId="6D4D5E3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|14 | 0.0149858|  0.0015862| 0.0133996|</w:t>
      </w:r>
    </w:p>
    <w:p w14:paraId="4C257D50"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|15 | 0.0211731|  0.0137628| 0.0074103|</w:t>
      </w:r>
    </w:p>
    <w:p w14:paraId="55454B9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|16 | 0.0223452|  0.0116135| 0.0107317|</w:t>
      </w:r>
    </w:p>
    <w:p w14:paraId="5E71BE6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|17 | 0.0158321|  0.0050545| 0.0107776|</w:t>
      </w:r>
    </w:p>
    <w:p w14:paraId="4CA2CB30"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|20 | 0.0148662|  0.0083617| 0.0065045|</w:t>
      </w:r>
    </w:p>
    <w:p w14:paraId="1C59D2B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|21 | 0.0184271|  0.0123870| 0.0060401|</w:t>
      </w:r>
    </w:p>
    <w:p w14:paraId="3CF6A8D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|22 | 0.0146533|  0.0082948| 0.0063585|</w:t>
      </w:r>
    </w:p>
    <w:p w14:paraId="5DB88743"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|23 | 0.0192058|  0.0139832| 0.0052226|</w:t>
      </w:r>
    </w:p>
    <w:p w14:paraId="0B2A0DE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|24 | 0.0219033|  0.0051014| 0.0168019|</w:t>
      </w:r>
    </w:p>
    <w:p w14:paraId="6764145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|27 | 0.0182614|  0.0108418| 0.0074196|</w:t>
      </w:r>
    </w:p>
    <w:p w14:paraId="056DE52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|28 | 0.0149442|  0.0075465| 0.0073978|</w:t>
      </w:r>
    </w:p>
    <w:p w14:paraId="63FD4AA2"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|29 | 0.0218135|  0.0006275| 0.0211860|</w:t>
      </w:r>
    </w:p>
    <w:p w14:paraId="0725028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9D607A">
        <w:rPr>
          <w:rFonts w:ascii="Lucida Console" w:eastAsia="Times New Roman" w:hAnsi="Lucida Console" w:cs="Courier New"/>
          <w:color w:val="000000"/>
          <w:sz w:val="20"/>
          <w:szCs w:val="20"/>
          <w:bdr w:val="none" w:sz="0" w:space="0" w:color="auto" w:frame="1"/>
          <w:lang w:eastAsia="es-ES"/>
        </w:rPr>
        <w:t>|30 | 0.0177454|  0.0108738| 0.0068716|</w:t>
      </w:r>
    </w:p>
    <w:p w14:paraId="31DF523C" w14:textId="77777777" w:rsidR="009D607A" w:rsidRDefault="009D607A">
      <w:pPr>
        <w:spacing w:line="259" w:lineRule="auto"/>
      </w:pPr>
      <w:r>
        <w:br w:type="page"/>
      </w:r>
    </w:p>
    <w:p w14:paraId="5F628310" w14:textId="77777777" w:rsidR="009D607A" w:rsidRDefault="009D607A" w:rsidP="009D607A">
      <w:r>
        <w:lastRenderedPageBreak/>
        <w:t>Activo 201:</w:t>
      </w:r>
    </w:p>
    <w:p w14:paraId="614AF0A6" w14:textId="77777777" w:rsidR="009D607A" w:rsidRDefault="009D607A" w:rsidP="009D607A"/>
    <w:p w14:paraId="12FF0978"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 xml:space="preserve">|   |        Se|        </w:t>
      </w:r>
      <w:proofErr w:type="spellStart"/>
      <w:r w:rsidRPr="009D607A">
        <w:rPr>
          <w:rFonts w:ascii="Lucida Console" w:eastAsia="Times New Roman" w:hAnsi="Lucida Console" w:cs="Courier New"/>
          <w:color w:val="000000"/>
          <w:sz w:val="20"/>
          <w:szCs w:val="20"/>
          <w:bdr w:val="none" w:sz="0" w:space="0" w:color="auto" w:frame="1"/>
          <w:lang w:eastAsia="es-ES"/>
        </w:rPr>
        <w:t>Srz</w:t>
      </w:r>
      <w:proofErr w:type="spellEnd"/>
      <w:r w:rsidRPr="009D607A">
        <w:rPr>
          <w:rFonts w:ascii="Lucida Console" w:eastAsia="Times New Roman" w:hAnsi="Lucida Console" w:cs="Courier New"/>
          <w:color w:val="000000"/>
          <w:sz w:val="20"/>
          <w:szCs w:val="20"/>
          <w:bdr w:val="none" w:sz="0" w:space="0" w:color="auto" w:frame="1"/>
          <w:lang w:eastAsia="es-ES"/>
        </w:rPr>
        <w:t>|         IP|</w:t>
      </w:r>
    </w:p>
    <w:p w14:paraId="5D1AE90E"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w:t>
      </w:r>
    </w:p>
    <w:p w14:paraId="6C6B9B38"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  | 0.0482143| -0.0140476|  0.0622619|</w:t>
      </w:r>
    </w:p>
    <w:p w14:paraId="772EAB13"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  | 0.0705556|  0.0573148|  0.0132407|</w:t>
      </w:r>
    </w:p>
    <w:p w14:paraId="5466024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|3  | 0.0620000|  0.0476667|  0.0143333|</w:t>
      </w:r>
    </w:p>
    <w:p w14:paraId="6872E3F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|6  | 0.0722222|  0.0181019|  0.0541204|</w:t>
      </w:r>
    </w:p>
    <w:p w14:paraId="1AA06A14"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|7  | 0.0696000|  0.0576000|  0.0120000|</w:t>
      </w:r>
    </w:p>
    <w:p w14:paraId="17123199"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|8  | 0.0678947|  0.0561404|  0.0117544|</w:t>
      </w:r>
    </w:p>
    <w:p w14:paraId="30057421"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|9  | 0.0572222|  0.0312963|  0.0259259|</w:t>
      </w:r>
    </w:p>
    <w:p w14:paraId="5C44DCA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|10 | 0.0801852|  0.0384568|  0.0417284|</w:t>
      </w:r>
    </w:p>
    <w:p w14:paraId="58D18AC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|13 | 0.0725926|  0.0828395| -0.0102469|</w:t>
      </w:r>
    </w:p>
    <w:p w14:paraId="79C67A50"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|14 | 0.0411321|  0.0524528| -0.0113208|</w:t>
      </w:r>
    </w:p>
    <w:p w14:paraId="4E4F56D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|15 | 0.0756180|  0.0472285|  0.0283895|</w:t>
      </w:r>
    </w:p>
    <w:p w14:paraId="54C30850"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|16 | 0.0724074|  0.0227160|  0.0496914|</w:t>
      </w:r>
    </w:p>
    <w:p w14:paraId="5922C438"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|17 | 0.0842424|  0.0266667|  0.0575758|</w:t>
      </w:r>
    </w:p>
    <w:p w14:paraId="25CE8C69"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|20 | 0.0280000|  0.0310000| -0.0030000|</w:t>
      </w:r>
    </w:p>
    <w:p w14:paraId="7FED597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|21 | 0.0532500|  0.0560000| -0.0027500|</w:t>
      </w:r>
    </w:p>
    <w:p w14:paraId="4F8EAC82"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|22 | 0.0553797|  0.0391983|  0.0161814|</w:t>
      </w:r>
    </w:p>
    <w:p w14:paraId="2F7CD590"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|23 | 0.0395455|  0.0300000|  0.0095455|</w:t>
      </w:r>
    </w:p>
    <w:p w14:paraId="6319C31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|24 | 0.0457692|  0.0565385| -0.0107692|</w:t>
      </w:r>
    </w:p>
    <w:p w14:paraId="6E5E11A9"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|27 | 0.0397222|  0.0557407| -0.0160185|</w:t>
      </w:r>
    </w:p>
    <w:p w14:paraId="29D8651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|28 | 0.0454545|  0.0396970|  0.0057576|</w:t>
      </w:r>
    </w:p>
    <w:p w14:paraId="6DAB4EB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|29 | 0.0562963|  0.0570988| -0.0008025|</w:t>
      </w:r>
    </w:p>
    <w:p w14:paraId="5FF7AC21"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9D607A">
        <w:rPr>
          <w:rFonts w:ascii="Lucida Console" w:eastAsia="Times New Roman" w:hAnsi="Lucida Console" w:cs="Courier New"/>
          <w:color w:val="000000"/>
          <w:sz w:val="20"/>
          <w:szCs w:val="20"/>
          <w:bdr w:val="none" w:sz="0" w:space="0" w:color="auto" w:frame="1"/>
          <w:lang w:eastAsia="es-ES"/>
        </w:rPr>
        <w:t>|30 | 0.0997674|  0.0954264|  0.0043411|</w:t>
      </w:r>
    </w:p>
    <w:p w14:paraId="3B934C53" w14:textId="77777777" w:rsidR="009D607A" w:rsidRDefault="009D607A">
      <w:pPr>
        <w:spacing w:line="259" w:lineRule="auto"/>
      </w:pPr>
      <w:r>
        <w:br w:type="page"/>
      </w:r>
    </w:p>
    <w:p w14:paraId="1CE3D9EE" w14:textId="77777777" w:rsidR="009D607A" w:rsidRDefault="009D607A" w:rsidP="009D607A">
      <w:r>
        <w:lastRenderedPageBreak/>
        <w:t>Activo 202:</w:t>
      </w:r>
    </w:p>
    <w:p w14:paraId="6C2C47C4" w14:textId="77777777" w:rsidR="009D607A" w:rsidRDefault="009D607A" w:rsidP="009D607A"/>
    <w:p w14:paraId="79CA0EE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 xml:space="preserve">|   |        Se|        </w:t>
      </w:r>
      <w:proofErr w:type="spellStart"/>
      <w:r w:rsidRPr="009D607A">
        <w:rPr>
          <w:rFonts w:ascii="Lucida Console" w:eastAsia="Times New Roman" w:hAnsi="Lucida Console" w:cs="Courier New"/>
          <w:color w:val="000000"/>
          <w:sz w:val="20"/>
          <w:szCs w:val="20"/>
          <w:bdr w:val="none" w:sz="0" w:space="0" w:color="auto" w:frame="1"/>
          <w:lang w:eastAsia="es-ES"/>
        </w:rPr>
        <w:t>Srz</w:t>
      </w:r>
      <w:proofErr w:type="spellEnd"/>
      <w:r w:rsidRPr="009D607A">
        <w:rPr>
          <w:rFonts w:ascii="Lucida Console" w:eastAsia="Times New Roman" w:hAnsi="Lucida Console" w:cs="Courier New"/>
          <w:color w:val="000000"/>
          <w:sz w:val="20"/>
          <w:szCs w:val="20"/>
          <w:bdr w:val="none" w:sz="0" w:space="0" w:color="auto" w:frame="1"/>
          <w:lang w:eastAsia="es-ES"/>
        </w:rPr>
        <w:t>|         IP|</w:t>
      </w:r>
    </w:p>
    <w:p w14:paraId="57AAB8E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w:t>
      </w:r>
    </w:p>
    <w:p w14:paraId="4B84D2B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  | 0.0490164|  0.0395082|  0.0095082|</w:t>
      </w:r>
    </w:p>
    <w:p w14:paraId="4195351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  | 0.0557692|  0.0261538|  0.0296154|</w:t>
      </w:r>
    </w:p>
    <w:p w14:paraId="14226F14"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|3  | 0.0432558|  0.0293798|  0.0138760|</w:t>
      </w:r>
    </w:p>
    <w:p w14:paraId="080BFCD4"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|6  | 0.0166667|  0.0011111|  0.0155556|</w:t>
      </w:r>
    </w:p>
    <w:p w14:paraId="4EEF0B1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|7  | 0.0411111|  0.0440741| -0.0029630|</w:t>
      </w:r>
    </w:p>
    <w:p w14:paraId="43891C11"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|8  | 0.0436620|  0.0281690|  0.0154930|</w:t>
      </w:r>
    </w:p>
    <w:p w14:paraId="7E06802E"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|9  | 0.0389899|  0.0121886|  0.0268013|</w:t>
      </w:r>
    </w:p>
    <w:p w14:paraId="5A7053E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|10 | 0.0358621|  0.0260920|  0.0097701|</w:t>
      </w:r>
    </w:p>
    <w:p w14:paraId="224FB40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|13 | 0.0460000|  0.0160000|  0.0300000|</w:t>
      </w:r>
    </w:p>
    <w:p w14:paraId="66BAA56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|14 | 0.0338333|  0.0116667|  0.0221667|</w:t>
      </w:r>
    </w:p>
    <w:p w14:paraId="2168E62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|15 | 0.0308571|  0.0153333|  0.0155238|</w:t>
      </w:r>
    </w:p>
    <w:p w14:paraId="5051DEF9"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|16 | 0.0304167| -0.0020833|  0.0325000|</w:t>
      </w:r>
    </w:p>
    <w:p w14:paraId="6FE3E5D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|17 | 0.0464286|  0.0166667|  0.0297619|</w:t>
      </w:r>
    </w:p>
    <w:p w14:paraId="14F6A00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|20 | 0.0427273|  0.0092424|  0.0334848|</w:t>
      </w:r>
    </w:p>
    <w:p w14:paraId="54665535"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|21 | 0.1084211|  0.0667251|  0.0416959|</w:t>
      </w:r>
    </w:p>
    <w:p w14:paraId="74DFA738"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|22 | 0.0305263|  0.0090643|  0.0214620|</w:t>
      </w:r>
    </w:p>
    <w:p w14:paraId="431F0ECC"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|23 | 0.0733333|  0.0523016|  0.0210317|</w:t>
      </w:r>
    </w:p>
    <w:p w14:paraId="198780E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|24 | 0.0605263|  0.0501754|  0.0103509|</w:t>
      </w:r>
    </w:p>
    <w:p w14:paraId="7E68DAC2"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|27 | 0.0412195|  0.1015447| -0.0603252|</w:t>
      </w:r>
    </w:p>
    <w:p w14:paraId="179D3133"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|28 | 0.0448387|  0.0564516| -0.0116129|</w:t>
      </w:r>
    </w:p>
    <w:p w14:paraId="04753A9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|29 | 0.0403226|  0.0176344|  0.0226882|</w:t>
      </w:r>
    </w:p>
    <w:p w14:paraId="205543C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9D607A">
        <w:rPr>
          <w:rFonts w:ascii="Lucida Console" w:eastAsia="Times New Roman" w:hAnsi="Lucida Console" w:cs="Courier New"/>
          <w:color w:val="000000"/>
          <w:sz w:val="20"/>
          <w:szCs w:val="20"/>
          <w:bdr w:val="none" w:sz="0" w:space="0" w:color="auto" w:frame="1"/>
          <w:lang w:eastAsia="es-ES"/>
        </w:rPr>
        <w:t>|30 | 0.0414286|  0.0301361|  0.0112925|</w:t>
      </w:r>
    </w:p>
    <w:p w14:paraId="0216782D" w14:textId="77777777" w:rsidR="009D607A" w:rsidRDefault="009D607A">
      <w:pPr>
        <w:spacing w:line="259" w:lineRule="auto"/>
      </w:pPr>
      <w:r>
        <w:br w:type="page"/>
      </w:r>
    </w:p>
    <w:p w14:paraId="330CF704" w14:textId="77777777" w:rsidR="009D607A" w:rsidRDefault="009D607A" w:rsidP="009D607A">
      <w:r>
        <w:lastRenderedPageBreak/>
        <w:t>Activo 203:</w:t>
      </w:r>
    </w:p>
    <w:p w14:paraId="136D35CA" w14:textId="77777777" w:rsidR="009D607A" w:rsidRDefault="009D607A" w:rsidP="009D607A"/>
    <w:p w14:paraId="5FB54EFD"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 xml:space="preserve">|   |        Se|        </w:t>
      </w:r>
      <w:proofErr w:type="spellStart"/>
      <w:r w:rsidRPr="009D607A">
        <w:rPr>
          <w:rFonts w:ascii="Lucida Console" w:eastAsia="Times New Roman" w:hAnsi="Lucida Console" w:cs="Courier New"/>
          <w:color w:val="000000"/>
          <w:sz w:val="20"/>
          <w:szCs w:val="20"/>
          <w:bdr w:val="none" w:sz="0" w:space="0" w:color="auto" w:frame="1"/>
          <w:lang w:eastAsia="es-ES"/>
        </w:rPr>
        <w:t>Srz</w:t>
      </w:r>
      <w:proofErr w:type="spellEnd"/>
      <w:r w:rsidRPr="009D607A">
        <w:rPr>
          <w:rFonts w:ascii="Lucida Console" w:eastAsia="Times New Roman" w:hAnsi="Lucida Console" w:cs="Courier New"/>
          <w:color w:val="000000"/>
          <w:sz w:val="20"/>
          <w:szCs w:val="20"/>
          <w:bdr w:val="none" w:sz="0" w:space="0" w:color="auto" w:frame="1"/>
          <w:lang w:eastAsia="es-ES"/>
        </w:rPr>
        <w:t>|        IP|</w:t>
      </w:r>
    </w:p>
    <w:p w14:paraId="49A41A20"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w:t>
      </w:r>
    </w:p>
    <w:p w14:paraId="378B0BC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  | 0.0091188|  0.0008514| 0.0082673|</w:t>
      </w:r>
    </w:p>
    <w:p w14:paraId="6C4F9613"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  | 0.0080180| -0.0037529| 0.0117709|</w:t>
      </w:r>
    </w:p>
    <w:p w14:paraId="443D4D5D"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|3  | 0.0069869| -0.0046837| 0.0116706|</w:t>
      </w:r>
    </w:p>
    <w:p w14:paraId="7ECDC95D"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|6  | 0.0079132| -0.0029389| 0.0108521|</w:t>
      </w:r>
    </w:p>
    <w:p w14:paraId="37B2FA29"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|7  | 0.0090739| -0.0056154| 0.0146893|</w:t>
      </w:r>
    </w:p>
    <w:p w14:paraId="6833B6A8"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|8  | 0.0090900| -0.0116591| 0.0207491|</w:t>
      </w:r>
    </w:p>
    <w:p w14:paraId="22F33AF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|9  | 0.0085326| -0.0069160| 0.0154486|</w:t>
      </w:r>
    </w:p>
    <w:p w14:paraId="682A4A88"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|10 | 0.0073839| -0.0068279| 0.0142118|</w:t>
      </w:r>
    </w:p>
    <w:p w14:paraId="397A28B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|13 | 0.0074332| -0.0069154| 0.0143486|</w:t>
      </w:r>
    </w:p>
    <w:p w14:paraId="1E7897C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|14 | 0.0091427| -0.0039092| 0.0130519|</w:t>
      </w:r>
    </w:p>
    <w:p w14:paraId="13634F9D"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|15 | 0.0089070|  0.0029956| 0.0059114|</w:t>
      </w:r>
    </w:p>
    <w:p w14:paraId="63F1F4DA"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|16 | 0.0088612| -0.0057569| 0.0146181|</w:t>
      </w:r>
    </w:p>
    <w:p w14:paraId="544B3F96"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|17 | 0.0094975|  0.0072591| 0.0022383|</w:t>
      </w:r>
    </w:p>
    <w:p w14:paraId="65D34903"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|20 | 0.0094068| -0.0038346| 0.0132415|</w:t>
      </w:r>
    </w:p>
    <w:p w14:paraId="75A4EB07"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|21 | 0.0095882| -0.0003997| 0.0099879|</w:t>
      </w:r>
    </w:p>
    <w:p w14:paraId="52D95DC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|22 | 0.0090593| -0.0072063| 0.0162656|</w:t>
      </w:r>
    </w:p>
    <w:p w14:paraId="77F0A82F"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|23 | 0.0071742| -0.0074644| 0.0146386|</w:t>
      </w:r>
    </w:p>
    <w:p w14:paraId="6671190B"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|24 | 0.0081420| -0.0037434| 0.0118854|</w:t>
      </w:r>
    </w:p>
    <w:p w14:paraId="1BDAB282"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|27 | 0.0083882| -0.0054540| 0.0138422|</w:t>
      </w:r>
    </w:p>
    <w:p w14:paraId="2FFEF434"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|28 | 0.0064784| -0.0007130| 0.0071914|</w:t>
      </w:r>
    </w:p>
    <w:p w14:paraId="62EB3399"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9D607A">
        <w:rPr>
          <w:rFonts w:ascii="Lucida Console" w:eastAsia="Times New Roman" w:hAnsi="Lucida Console" w:cs="Courier New"/>
          <w:color w:val="000000"/>
          <w:sz w:val="20"/>
          <w:szCs w:val="20"/>
          <w:bdr w:val="none" w:sz="0" w:space="0" w:color="auto" w:frame="1"/>
          <w:lang w:eastAsia="es-ES"/>
        </w:rPr>
        <w:t>|29 | 0.0072806| -0.0062436| 0.0135243|</w:t>
      </w:r>
    </w:p>
    <w:p w14:paraId="74276413" w14:textId="77777777" w:rsidR="009D607A" w:rsidRPr="009D607A" w:rsidRDefault="009D607A" w:rsidP="009D6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9D607A">
        <w:rPr>
          <w:rFonts w:ascii="Lucida Console" w:eastAsia="Times New Roman" w:hAnsi="Lucida Console" w:cs="Courier New"/>
          <w:color w:val="000000"/>
          <w:sz w:val="20"/>
          <w:szCs w:val="20"/>
          <w:bdr w:val="none" w:sz="0" w:space="0" w:color="auto" w:frame="1"/>
          <w:lang w:eastAsia="es-ES"/>
        </w:rPr>
        <w:t>|30 | 0.0078066| -0.0116853| 0.0194919|</w:t>
      </w:r>
    </w:p>
    <w:p w14:paraId="26371188" w14:textId="77777777" w:rsidR="009D607A" w:rsidRDefault="009D607A" w:rsidP="009D607A"/>
    <w:p w14:paraId="29A86626" w14:textId="77777777" w:rsidR="007A6DCE" w:rsidRDefault="007A6DCE" w:rsidP="007A6DCE">
      <w:pPr>
        <w:rPr>
          <w:b/>
        </w:rPr>
      </w:pPr>
      <w:r>
        <w:rPr>
          <w:b/>
        </w:rPr>
        <w:t>Tabla VII:</w:t>
      </w:r>
    </w:p>
    <w:p w14:paraId="3C638E2E" w14:textId="4DAF0D10" w:rsidR="007A6DCE" w:rsidRPr="007A6DCE" w:rsidRDefault="007A6DCE" w:rsidP="007A6DCE">
      <w:pPr>
        <w:autoSpaceDE w:val="0"/>
        <w:autoSpaceDN w:val="0"/>
        <w:adjustRightInd w:val="0"/>
        <w:spacing w:after="0" w:line="240" w:lineRule="auto"/>
      </w:pPr>
      <w:r>
        <w:t>En la siguiente tabla se recoge la h</w:t>
      </w:r>
      <w:r w:rsidRPr="007A6DCE">
        <w:t>orquilla efectiva, la horquilla re</w:t>
      </w:r>
      <w:r w:rsidR="00B33C6E">
        <w:t>alizada</w:t>
      </w:r>
      <w:r w:rsidRPr="007A6DCE">
        <w:t>, y el impacto en</w:t>
      </w:r>
    </w:p>
    <w:p w14:paraId="52525466" w14:textId="77777777" w:rsidR="007A6DCE" w:rsidRDefault="007A6DCE" w:rsidP="007A6DCE">
      <w:pPr>
        <w:rPr>
          <w:rFonts w:ascii="Cambria" w:hAnsi="Cambria" w:cs="Cambria"/>
          <w:sz w:val="24"/>
          <w:szCs w:val="24"/>
        </w:rPr>
      </w:pPr>
      <w:r w:rsidRPr="007A6DCE">
        <w:t>precios medio mensual para cada activo (promediando</w:t>
      </w:r>
      <w:r>
        <w:rPr>
          <w:rFonts w:ascii="Cambria" w:hAnsi="Cambria" w:cs="Cambria"/>
          <w:sz w:val="24"/>
          <w:szCs w:val="24"/>
        </w:rPr>
        <w:t xml:space="preserve"> las medias por día).</w:t>
      </w:r>
    </w:p>
    <w:p w14:paraId="3B7CB727" w14:textId="77777777" w:rsidR="007A6DCE" w:rsidRDefault="007A6DCE" w:rsidP="007A6DCE">
      <w:pPr>
        <w:rPr>
          <w:rFonts w:ascii="Cambria" w:hAnsi="Cambria" w:cs="Cambria"/>
          <w:sz w:val="24"/>
          <w:szCs w:val="24"/>
        </w:rPr>
      </w:pPr>
    </w:p>
    <w:p w14:paraId="3A8B34CD" w14:textId="77777777" w:rsidR="007A6DCE" w:rsidRPr="007A6DCE" w:rsidRDefault="007A6DCE" w:rsidP="007A6DCE">
      <w:pPr>
        <w:pStyle w:val="HTMLconformatoprevio"/>
        <w:shd w:val="clear" w:color="auto" w:fill="FFFFFF"/>
        <w:wordWrap w:val="0"/>
        <w:spacing w:line="285" w:lineRule="atLeast"/>
        <w:rPr>
          <w:rFonts w:ascii="Lucida Console" w:hAnsi="Lucida Console"/>
          <w:color w:val="000000"/>
          <w:bdr w:val="none" w:sz="0" w:space="0" w:color="auto" w:frame="1"/>
        </w:rPr>
      </w:pPr>
      <w:r w:rsidRPr="007A6DCE">
        <w:rPr>
          <w:rFonts w:ascii="Lucida Console" w:hAnsi="Lucida Console"/>
          <w:color w:val="000000"/>
          <w:bdr w:val="none" w:sz="0" w:space="0" w:color="auto" w:frame="1"/>
        </w:rPr>
        <w:t xml:space="preserve">|    |        Se|        </w:t>
      </w:r>
      <w:proofErr w:type="spellStart"/>
      <w:r w:rsidRPr="007A6DCE">
        <w:rPr>
          <w:rFonts w:ascii="Lucida Console" w:hAnsi="Lucida Console"/>
          <w:color w:val="000000"/>
          <w:bdr w:val="none" w:sz="0" w:space="0" w:color="auto" w:frame="1"/>
        </w:rPr>
        <w:t>Srz</w:t>
      </w:r>
      <w:proofErr w:type="spellEnd"/>
      <w:r w:rsidRPr="007A6DCE">
        <w:rPr>
          <w:rFonts w:ascii="Lucida Console" w:hAnsi="Lucida Console"/>
          <w:color w:val="000000"/>
          <w:bdr w:val="none" w:sz="0" w:space="0" w:color="auto" w:frame="1"/>
        </w:rPr>
        <w:t>|        IP|</w:t>
      </w:r>
    </w:p>
    <w:p w14:paraId="097569F4" w14:textId="77777777" w:rsidR="007A6DCE" w:rsidRPr="007A6DCE" w:rsidRDefault="007A6DCE" w:rsidP="007A6D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A6DCE">
        <w:rPr>
          <w:rFonts w:ascii="Lucida Console" w:eastAsia="Times New Roman" w:hAnsi="Lucida Console" w:cs="Courier New"/>
          <w:color w:val="000000"/>
          <w:sz w:val="20"/>
          <w:szCs w:val="20"/>
          <w:bdr w:val="none" w:sz="0" w:space="0" w:color="auto" w:frame="1"/>
          <w:lang w:eastAsia="es-ES"/>
        </w:rPr>
        <w:t>|:---|---------:|----------:|---------:|</w:t>
      </w:r>
    </w:p>
    <w:p w14:paraId="786E6212" w14:textId="77777777" w:rsidR="007A6DCE" w:rsidRPr="007A6DCE" w:rsidRDefault="007A6DCE" w:rsidP="007A6D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A6DCE">
        <w:rPr>
          <w:rFonts w:ascii="Lucida Console" w:eastAsia="Times New Roman" w:hAnsi="Lucida Console" w:cs="Courier New"/>
          <w:color w:val="000000"/>
          <w:sz w:val="20"/>
          <w:szCs w:val="20"/>
          <w:bdr w:val="none" w:sz="0" w:space="0" w:color="auto" w:frame="1"/>
          <w:lang w:eastAsia="es-ES"/>
        </w:rPr>
        <w:t>|101 | 0.0074329| -0.0053218| 0.0127546|</w:t>
      </w:r>
    </w:p>
    <w:p w14:paraId="3DB541BA" w14:textId="77777777" w:rsidR="007A6DCE" w:rsidRPr="007A6DCE" w:rsidRDefault="007A6DCE" w:rsidP="007A6D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A6DCE">
        <w:rPr>
          <w:rFonts w:ascii="Lucida Console" w:eastAsia="Times New Roman" w:hAnsi="Lucida Console" w:cs="Courier New"/>
          <w:color w:val="000000"/>
          <w:sz w:val="20"/>
          <w:szCs w:val="20"/>
          <w:bdr w:val="none" w:sz="0" w:space="0" w:color="auto" w:frame="1"/>
          <w:lang w:eastAsia="es-ES"/>
        </w:rPr>
        <w:t>|102 | 0.0627749|  0.0525126| 0.0102623|</w:t>
      </w:r>
    </w:p>
    <w:p w14:paraId="6DA759B4" w14:textId="77777777" w:rsidR="007A6DCE" w:rsidRPr="007A6DCE" w:rsidRDefault="007A6DCE" w:rsidP="007A6D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A6DCE">
        <w:rPr>
          <w:rFonts w:ascii="Lucida Console" w:eastAsia="Times New Roman" w:hAnsi="Lucida Console" w:cs="Courier New"/>
          <w:color w:val="000000"/>
          <w:sz w:val="20"/>
          <w:szCs w:val="20"/>
          <w:bdr w:val="none" w:sz="0" w:space="0" w:color="auto" w:frame="1"/>
          <w:lang w:eastAsia="es-ES"/>
        </w:rPr>
        <w:t>|103 | 0.0173144|  0.0082218| 0.0090927|</w:t>
      </w:r>
    </w:p>
    <w:p w14:paraId="48294620" w14:textId="77777777" w:rsidR="007A6DCE" w:rsidRPr="007A6DCE" w:rsidRDefault="007A6DCE" w:rsidP="007A6D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A6DCE">
        <w:rPr>
          <w:rFonts w:ascii="Lucida Console" w:eastAsia="Times New Roman" w:hAnsi="Lucida Console" w:cs="Courier New"/>
          <w:color w:val="000000"/>
          <w:sz w:val="20"/>
          <w:szCs w:val="20"/>
          <w:bdr w:val="none" w:sz="0" w:space="0" w:color="auto" w:frame="1"/>
          <w:lang w:eastAsia="es-ES"/>
        </w:rPr>
        <w:t>|201 | 0.0607760|  0.0447787| 0.0159972|</w:t>
      </w:r>
    </w:p>
    <w:p w14:paraId="72741DA7" w14:textId="77777777" w:rsidR="007A6DCE" w:rsidRPr="007A6DCE" w:rsidRDefault="007A6DCE" w:rsidP="007A6D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lang w:eastAsia="es-ES"/>
        </w:rPr>
      </w:pPr>
      <w:r w:rsidRPr="007A6DCE">
        <w:rPr>
          <w:rFonts w:ascii="Lucida Console" w:eastAsia="Times New Roman" w:hAnsi="Lucida Console" w:cs="Courier New"/>
          <w:color w:val="000000"/>
          <w:sz w:val="20"/>
          <w:szCs w:val="20"/>
          <w:bdr w:val="none" w:sz="0" w:space="0" w:color="auto" w:frame="1"/>
          <w:lang w:eastAsia="es-ES"/>
        </w:rPr>
        <w:t>|202 | 0.0452369|  0.0298880| 0.0153489|</w:t>
      </w:r>
    </w:p>
    <w:p w14:paraId="6BA27C50" w14:textId="77777777" w:rsidR="007A6DCE" w:rsidRPr="007A6DCE" w:rsidRDefault="007A6DCE" w:rsidP="007A6D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lang w:eastAsia="es-ES"/>
        </w:rPr>
      </w:pPr>
      <w:r w:rsidRPr="007A6DCE">
        <w:rPr>
          <w:rFonts w:ascii="Lucida Console" w:eastAsia="Times New Roman" w:hAnsi="Lucida Console" w:cs="Courier New"/>
          <w:color w:val="000000"/>
          <w:sz w:val="20"/>
          <w:szCs w:val="20"/>
          <w:bdr w:val="none" w:sz="0" w:space="0" w:color="auto" w:frame="1"/>
          <w:lang w:eastAsia="es-ES"/>
        </w:rPr>
        <w:t>|203 | 0.0083311| -0.0043006| 0.0126317|</w:t>
      </w:r>
    </w:p>
    <w:p w14:paraId="5387F196" w14:textId="41F15517" w:rsidR="00705C1A" w:rsidRDefault="00705C1A">
      <w:pPr>
        <w:spacing w:line="259" w:lineRule="auto"/>
      </w:pPr>
      <w:r>
        <w:br w:type="page"/>
      </w:r>
    </w:p>
    <w:p w14:paraId="3673C0A2" w14:textId="792F3B43" w:rsidR="00705C1A" w:rsidRPr="00705C1A" w:rsidRDefault="00705C1A" w:rsidP="00705C1A">
      <w:pPr>
        <w:pStyle w:val="Prrafodelista"/>
        <w:numPr>
          <w:ilvl w:val="0"/>
          <w:numId w:val="1"/>
        </w:numPr>
        <w:rPr>
          <w:b/>
        </w:rPr>
      </w:pPr>
      <w:r>
        <w:rPr>
          <w:b/>
        </w:rPr>
        <w:lastRenderedPageBreak/>
        <w:t>Conclusiones</w:t>
      </w:r>
      <w:r>
        <w:rPr>
          <w:b/>
        </w:rPr>
        <w:t>:</w:t>
      </w:r>
    </w:p>
    <w:p w14:paraId="625A1F68" w14:textId="0FF9B45B" w:rsidR="007A6DCE" w:rsidRDefault="008E4785" w:rsidP="007A6DCE">
      <w:r>
        <w:t>Debido a la falta del análisis con activos grandes las conclusiones podrían ser erróneas.</w:t>
      </w:r>
    </w:p>
    <w:p w14:paraId="7988BEBA" w14:textId="7B531D98" w:rsidR="008E4785" w:rsidRDefault="008E4785" w:rsidP="007A6DCE">
      <w:r>
        <w:t>Si se analizan los coeficientes obtenidos se observa como los activos pequeños tienen unos coeficientes mayores que los de los activos medianos, esto significa que las horquillas de los activos pequeños son más amplias que las de los medianos, lo cual coincide con la teoría estudiada.</w:t>
      </w:r>
    </w:p>
    <w:p w14:paraId="01AAD5BA" w14:textId="34648983" w:rsidR="008E4785" w:rsidRDefault="008E4785" w:rsidP="007A6DCE">
      <w:r>
        <w:t>También se puede confirmar posteriormente, cuando se analiza la horquilla efectiva, donde la tabla muestra como las horquillas efectivas en los activos pequeños normalmente son más amplias que en los activos medianos.</w:t>
      </w:r>
      <w:r>
        <w:br/>
        <w:t>No obstante, las horquillas realizadas en estos activos pequeños no son tan amplias como las efectivas. Esto es debido a un mayor impacto en precios, también reflejado en la tabla, posiblemente causado por la menor liquidez de los activos pequeños lo cual provoca un aumento de la volatilidad.</w:t>
      </w:r>
    </w:p>
    <w:p w14:paraId="40EF6FA2" w14:textId="0FFC2CE0" w:rsidR="008E4785" w:rsidRDefault="008E4785" w:rsidP="008E4785">
      <w:r>
        <w:t xml:space="preserve">De igual manera los costes de selección adversa son mayores en los activos pequeños, perfectamente explicable por el menor análisis realizado a esas empresas y menor cantidad de información </w:t>
      </w:r>
      <w:r>
        <w:t>pública</w:t>
      </w:r>
      <w:r>
        <w:t>.</w:t>
      </w:r>
    </w:p>
    <w:p w14:paraId="58524F63" w14:textId="5ECAFE5B" w:rsidR="008E4785" w:rsidRPr="00286AB8" w:rsidRDefault="008E4785" w:rsidP="008E4785">
      <w:r>
        <w:t>Lamentablemente la tabla de calidad de las cotizaciones y ruido en precios no muestra una diferenciación clara entre activos medianos y pequeños. Sin embargo, si se pudieran analizar los activos grandes, cabría esperar una mayor explicación del precio observado a causa de la calidad de las cotizaciones</w:t>
      </w:r>
      <w:r w:rsidRPr="008E4785">
        <w:t xml:space="preserve"> </w:t>
      </w:r>
      <w:r>
        <w:t>y un menor ruido en precios</w:t>
      </w:r>
      <w:r>
        <w:t xml:space="preserve"> para dichos activos grandes comparando con los activos pequeños y medianos.</w:t>
      </w:r>
      <w:bookmarkStart w:id="2" w:name="_GoBack"/>
      <w:bookmarkEnd w:id="2"/>
    </w:p>
    <w:p w14:paraId="3238E8D1" w14:textId="77777777" w:rsidR="008E4785" w:rsidRDefault="008E4785" w:rsidP="007A6DCE"/>
    <w:sectPr w:rsidR="008E4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F417B"/>
    <w:multiLevelType w:val="hybridMultilevel"/>
    <w:tmpl w:val="F61E86E8"/>
    <w:lvl w:ilvl="0" w:tplc="7E2E352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misama akuma">
    <w15:presenceInfo w15:providerId="None" w15:userId="kamisama aku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C5D"/>
    <w:rsid w:val="00060468"/>
    <w:rsid w:val="00224C5D"/>
    <w:rsid w:val="00364402"/>
    <w:rsid w:val="003D3EAF"/>
    <w:rsid w:val="00447CEA"/>
    <w:rsid w:val="00705C1A"/>
    <w:rsid w:val="007775C2"/>
    <w:rsid w:val="007A6DCE"/>
    <w:rsid w:val="00874A72"/>
    <w:rsid w:val="008E4785"/>
    <w:rsid w:val="009A6D2C"/>
    <w:rsid w:val="009D607A"/>
    <w:rsid w:val="00B33C6E"/>
    <w:rsid w:val="00B55645"/>
    <w:rsid w:val="00CF4F88"/>
    <w:rsid w:val="00D9249D"/>
    <w:rsid w:val="00FF3D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31AF"/>
  <w15:chartTrackingRefBased/>
  <w15:docId w15:val="{27208B4A-5435-481F-B879-5A5DC77E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D9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D91"/>
    <w:pPr>
      <w:ind w:left="720"/>
      <w:contextualSpacing/>
    </w:pPr>
  </w:style>
  <w:style w:type="paragraph" w:styleId="HTMLconformatoprevio">
    <w:name w:val="HTML Preformatted"/>
    <w:basedOn w:val="Normal"/>
    <w:link w:val="HTMLconformatoprevioCar"/>
    <w:uiPriority w:val="99"/>
    <w:semiHidden/>
    <w:unhideWhenUsed/>
    <w:rsid w:val="00CF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F4F88"/>
    <w:rPr>
      <w:rFonts w:ascii="Courier New" w:eastAsia="Times New Roman" w:hAnsi="Courier New" w:cs="Courier New"/>
      <w:sz w:val="20"/>
      <w:szCs w:val="20"/>
      <w:lang w:eastAsia="es-ES"/>
    </w:rPr>
  </w:style>
  <w:style w:type="character" w:customStyle="1" w:styleId="gnkrckgcgsb">
    <w:name w:val="gnkrckgcgsb"/>
    <w:basedOn w:val="Fuentedeprrafopredeter"/>
    <w:rsid w:val="00CF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5810">
      <w:bodyDiv w:val="1"/>
      <w:marLeft w:val="0"/>
      <w:marRight w:val="0"/>
      <w:marTop w:val="0"/>
      <w:marBottom w:val="0"/>
      <w:divBdr>
        <w:top w:val="none" w:sz="0" w:space="0" w:color="auto"/>
        <w:left w:val="none" w:sz="0" w:space="0" w:color="auto"/>
        <w:bottom w:val="none" w:sz="0" w:space="0" w:color="auto"/>
        <w:right w:val="none" w:sz="0" w:space="0" w:color="auto"/>
      </w:divBdr>
    </w:div>
    <w:div w:id="243269925">
      <w:bodyDiv w:val="1"/>
      <w:marLeft w:val="0"/>
      <w:marRight w:val="0"/>
      <w:marTop w:val="0"/>
      <w:marBottom w:val="0"/>
      <w:divBdr>
        <w:top w:val="none" w:sz="0" w:space="0" w:color="auto"/>
        <w:left w:val="none" w:sz="0" w:space="0" w:color="auto"/>
        <w:bottom w:val="none" w:sz="0" w:space="0" w:color="auto"/>
        <w:right w:val="none" w:sz="0" w:space="0" w:color="auto"/>
      </w:divBdr>
    </w:div>
    <w:div w:id="304435470">
      <w:bodyDiv w:val="1"/>
      <w:marLeft w:val="0"/>
      <w:marRight w:val="0"/>
      <w:marTop w:val="0"/>
      <w:marBottom w:val="0"/>
      <w:divBdr>
        <w:top w:val="none" w:sz="0" w:space="0" w:color="auto"/>
        <w:left w:val="none" w:sz="0" w:space="0" w:color="auto"/>
        <w:bottom w:val="none" w:sz="0" w:space="0" w:color="auto"/>
        <w:right w:val="none" w:sz="0" w:space="0" w:color="auto"/>
      </w:divBdr>
    </w:div>
    <w:div w:id="553857625">
      <w:bodyDiv w:val="1"/>
      <w:marLeft w:val="0"/>
      <w:marRight w:val="0"/>
      <w:marTop w:val="0"/>
      <w:marBottom w:val="0"/>
      <w:divBdr>
        <w:top w:val="none" w:sz="0" w:space="0" w:color="auto"/>
        <w:left w:val="none" w:sz="0" w:space="0" w:color="auto"/>
        <w:bottom w:val="none" w:sz="0" w:space="0" w:color="auto"/>
        <w:right w:val="none" w:sz="0" w:space="0" w:color="auto"/>
      </w:divBdr>
    </w:div>
    <w:div w:id="688915423">
      <w:bodyDiv w:val="1"/>
      <w:marLeft w:val="0"/>
      <w:marRight w:val="0"/>
      <w:marTop w:val="0"/>
      <w:marBottom w:val="0"/>
      <w:divBdr>
        <w:top w:val="none" w:sz="0" w:space="0" w:color="auto"/>
        <w:left w:val="none" w:sz="0" w:space="0" w:color="auto"/>
        <w:bottom w:val="none" w:sz="0" w:space="0" w:color="auto"/>
        <w:right w:val="none" w:sz="0" w:space="0" w:color="auto"/>
      </w:divBdr>
    </w:div>
    <w:div w:id="779881239">
      <w:bodyDiv w:val="1"/>
      <w:marLeft w:val="0"/>
      <w:marRight w:val="0"/>
      <w:marTop w:val="0"/>
      <w:marBottom w:val="0"/>
      <w:divBdr>
        <w:top w:val="none" w:sz="0" w:space="0" w:color="auto"/>
        <w:left w:val="none" w:sz="0" w:space="0" w:color="auto"/>
        <w:bottom w:val="none" w:sz="0" w:space="0" w:color="auto"/>
        <w:right w:val="none" w:sz="0" w:space="0" w:color="auto"/>
      </w:divBdr>
    </w:div>
    <w:div w:id="862330383">
      <w:bodyDiv w:val="1"/>
      <w:marLeft w:val="0"/>
      <w:marRight w:val="0"/>
      <w:marTop w:val="0"/>
      <w:marBottom w:val="0"/>
      <w:divBdr>
        <w:top w:val="none" w:sz="0" w:space="0" w:color="auto"/>
        <w:left w:val="none" w:sz="0" w:space="0" w:color="auto"/>
        <w:bottom w:val="none" w:sz="0" w:space="0" w:color="auto"/>
        <w:right w:val="none" w:sz="0" w:space="0" w:color="auto"/>
      </w:divBdr>
    </w:div>
    <w:div w:id="873230719">
      <w:bodyDiv w:val="1"/>
      <w:marLeft w:val="0"/>
      <w:marRight w:val="0"/>
      <w:marTop w:val="0"/>
      <w:marBottom w:val="0"/>
      <w:divBdr>
        <w:top w:val="none" w:sz="0" w:space="0" w:color="auto"/>
        <w:left w:val="none" w:sz="0" w:space="0" w:color="auto"/>
        <w:bottom w:val="none" w:sz="0" w:space="0" w:color="auto"/>
        <w:right w:val="none" w:sz="0" w:space="0" w:color="auto"/>
      </w:divBdr>
    </w:div>
    <w:div w:id="1024481309">
      <w:bodyDiv w:val="1"/>
      <w:marLeft w:val="0"/>
      <w:marRight w:val="0"/>
      <w:marTop w:val="0"/>
      <w:marBottom w:val="0"/>
      <w:divBdr>
        <w:top w:val="none" w:sz="0" w:space="0" w:color="auto"/>
        <w:left w:val="none" w:sz="0" w:space="0" w:color="auto"/>
        <w:bottom w:val="none" w:sz="0" w:space="0" w:color="auto"/>
        <w:right w:val="none" w:sz="0" w:space="0" w:color="auto"/>
      </w:divBdr>
    </w:div>
    <w:div w:id="1059749839">
      <w:bodyDiv w:val="1"/>
      <w:marLeft w:val="0"/>
      <w:marRight w:val="0"/>
      <w:marTop w:val="0"/>
      <w:marBottom w:val="0"/>
      <w:divBdr>
        <w:top w:val="none" w:sz="0" w:space="0" w:color="auto"/>
        <w:left w:val="none" w:sz="0" w:space="0" w:color="auto"/>
        <w:bottom w:val="none" w:sz="0" w:space="0" w:color="auto"/>
        <w:right w:val="none" w:sz="0" w:space="0" w:color="auto"/>
      </w:divBdr>
    </w:div>
    <w:div w:id="1063138231">
      <w:bodyDiv w:val="1"/>
      <w:marLeft w:val="0"/>
      <w:marRight w:val="0"/>
      <w:marTop w:val="0"/>
      <w:marBottom w:val="0"/>
      <w:divBdr>
        <w:top w:val="none" w:sz="0" w:space="0" w:color="auto"/>
        <w:left w:val="none" w:sz="0" w:space="0" w:color="auto"/>
        <w:bottom w:val="none" w:sz="0" w:space="0" w:color="auto"/>
        <w:right w:val="none" w:sz="0" w:space="0" w:color="auto"/>
      </w:divBdr>
    </w:div>
    <w:div w:id="1116020493">
      <w:bodyDiv w:val="1"/>
      <w:marLeft w:val="0"/>
      <w:marRight w:val="0"/>
      <w:marTop w:val="0"/>
      <w:marBottom w:val="0"/>
      <w:divBdr>
        <w:top w:val="none" w:sz="0" w:space="0" w:color="auto"/>
        <w:left w:val="none" w:sz="0" w:space="0" w:color="auto"/>
        <w:bottom w:val="none" w:sz="0" w:space="0" w:color="auto"/>
        <w:right w:val="none" w:sz="0" w:space="0" w:color="auto"/>
      </w:divBdr>
    </w:div>
    <w:div w:id="1132865586">
      <w:bodyDiv w:val="1"/>
      <w:marLeft w:val="0"/>
      <w:marRight w:val="0"/>
      <w:marTop w:val="0"/>
      <w:marBottom w:val="0"/>
      <w:divBdr>
        <w:top w:val="none" w:sz="0" w:space="0" w:color="auto"/>
        <w:left w:val="none" w:sz="0" w:space="0" w:color="auto"/>
        <w:bottom w:val="none" w:sz="0" w:space="0" w:color="auto"/>
        <w:right w:val="none" w:sz="0" w:space="0" w:color="auto"/>
      </w:divBdr>
    </w:div>
    <w:div w:id="1192957122">
      <w:bodyDiv w:val="1"/>
      <w:marLeft w:val="0"/>
      <w:marRight w:val="0"/>
      <w:marTop w:val="0"/>
      <w:marBottom w:val="0"/>
      <w:divBdr>
        <w:top w:val="none" w:sz="0" w:space="0" w:color="auto"/>
        <w:left w:val="none" w:sz="0" w:space="0" w:color="auto"/>
        <w:bottom w:val="none" w:sz="0" w:space="0" w:color="auto"/>
        <w:right w:val="none" w:sz="0" w:space="0" w:color="auto"/>
      </w:divBdr>
    </w:div>
    <w:div w:id="1321883964">
      <w:bodyDiv w:val="1"/>
      <w:marLeft w:val="0"/>
      <w:marRight w:val="0"/>
      <w:marTop w:val="0"/>
      <w:marBottom w:val="0"/>
      <w:divBdr>
        <w:top w:val="none" w:sz="0" w:space="0" w:color="auto"/>
        <w:left w:val="none" w:sz="0" w:space="0" w:color="auto"/>
        <w:bottom w:val="none" w:sz="0" w:space="0" w:color="auto"/>
        <w:right w:val="none" w:sz="0" w:space="0" w:color="auto"/>
      </w:divBdr>
    </w:div>
    <w:div w:id="1417939678">
      <w:bodyDiv w:val="1"/>
      <w:marLeft w:val="0"/>
      <w:marRight w:val="0"/>
      <w:marTop w:val="0"/>
      <w:marBottom w:val="0"/>
      <w:divBdr>
        <w:top w:val="none" w:sz="0" w:space="0" w:color="auto"/>
        <w:left w:val="none" w:sz="0" w:space="0" w:color="auto"/>
        <w:bottom w:val="none" w:sz="0" w:space="0" w:color="auto"/>
        <w:right w:val="none" w:sz="0" w:space="0" w:color="auto"/>
      </w:divBdr>
    </w:div>
    <w:div w:id="1563177897">
      <w:bodyDiv w:val="1"/>
      <w:marLeft w:val="0"/>
      <w:marRight w:val="0"/>
      <w:marTop w:val="0"/>
      <w:marBottom w:val="0"/>
      <w:divBdr>
        <w:top w:val="none" w:sz="0" w:space="0" w:color="auto"/>
        <w:left w:val="none" w:sz="0" w:space="0" w:color="auto"/>
        <w:bottom w:val="none" w:sz="0" w:space="0" w:color="auto"/>
        <w:right w:val="none" w:sz="0" w:space="0" w:color="auto"/>
      </w:divBdr>
    </w:div>
    <w:div w:id="1674261846">
      <w:bodyDiv w:val="1"/>
      <w:marLeft w:val="0"/>
      <w:marRight w:val="0"/>
      <w:marTop w:val="0"/>
      <w:marBottom w:val="0"/>
      <w:divBdr>
        <w:top w:val="none" w:sz="0" w:space="0" w:color="auto"/>
        <w:left w:val="none" w:sz="0" w:space="0" w:color="auto"/>
        <w:bottom w:val="none" w:sz="0" w:space="0" w:color="auto"/>
        <w:right w:val="none" w:sz="0" w:space="0" w:color="auto"/>
      </w:divBdr>
    </w:div>
    <w:div w:id="1813133320">
      <w:bodyDiv w:val="1"/>
      <w:marLeft w:val="0"/>
      <w:marRight w:val="0"/>
      <w:marTop w:val="0"/>
      <w:marBottom w:val="0"/>
      <w:divBdr>
        <w:top w:val="none" w:sz="0" w:space="0" w:color="auto"/>
        <w:left w:val="none" w:sz="0" w:space="0" w:color="auto"/>
        <w:bottom w:val="none" w:sz="0" w:space="0" w:color="auto"/>
        <w:right w:val="none" w:sz="0" w:space="0" w:color="auto"/>
      </w:divBdr>
    </w:div>
    <w:div w:id="1820682177">
      <w:bodyDiv w:val="1"/>
      <w:marLeft w:val="0"/>
      <w:marRight w:val="0"/>
      <w:marTop w:val="0"/>
      <w:marBottom w:val="0"/>
      <w:divBdr>
        <w:top w:val="none" w:sz="0" w:space="0" w:color="auto"/>
        <w:left w:val="none" w:sz="0" w:space="0" w:color="auto"/>
        <w:bottom w:val="none" w:sz="0" w:space="0" w:color="auto"/>
        <w:right w:val="none" w:sz="0" w:space="0" w:color="auto"/>
      </w:divBdr>
    </w:div>
    <w:div w:id="1834684656">
      <w:bodyDiv w:val="1"/>
      <w:marLeft w:val="0"/>
      <w:marRight w:val="0"/>
      <w:marTop w:val="0"/>
      <w:marBottom w:val="0"/>
      <w:divBdr>
        <w:top w:val="none" w:sz="0" w:space="0" w:color="auto"/>
        <w:left w:val="none" w:sz="0" w:space="0" w:color="auto"/>
        <w:bottom w:val="none" w:sz="0" w:space="0" w:color="auto"/>
        <w:right w:val="none" w:sz="0" w:space="0" w:color="auto"/>
      </w:divBdr>
    </w:div>
    <w:div w:id="1957520382">
      <w:bodyDiv w:val="1"/>
      <w:marLeft w:val="0"/>
      <w:marRight w:val="0"/>
      <w:marTop w:val="0"/>
      <w:marBottom w:val="0"/>
      <w:divBdr>
        <w:top w:val="none" w:sz="0" w:space="0" w:color="auto"/>
        <w:left w:val="none" w:sz="0" w:space="0" w:color="auto"/>
        <w:bottom w:val="none" w:sz="0" w:space="0" w:color="auto"/>
        <w:right w:val="none" w:sz="0" w:space="0" w:color="auto"/>
      </w:divBdr>
    </w:div>
    <w:div w:id="2020767078">
      <w:bodyDiv w:val="1"/>
      <w:marLeft w:val="0"/>
      <w:marRight w:val="0"/>
      <w:marTop w:val="0"/>
      <w:marBottom w:val="0"/>
      <w:divBdr>
        <w:top w:val="none" w:sz="0" w:space="0" w:color="auto"/>
        <w:left w:val="none" w:sz="0" w:space="0" w:color="auto"/>
        <w:bottom w:val="none" w:sz="0" w:space="0" w:color="auto"/>
        <w:right w:val="none" w:sz="0" w:space="0" w:color="auto"/>
      </w:divBdr>
    </w:div>
    <w:div w:id="205372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67CE7-43E3-4E7C-B40D-352597334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15</Pages>
  <Words>2968</Words>
  <Characters>16329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kamisama akuma</dc:creator>
  <cp:keywords/>
  <dc:description/>
  <cp:lastModifiedBy>Javo</cp:lastModifiedBy>
  <cp:revision>9</cp:revision>
  <dcterms:created xsi:type="dcterms:W3CDTF">2019-06-23T08:35:00Z</dcterms:created>
  <dcterms:modified xsi:type="dcterms:W3CDTF">2019-06-28T17:17:00Z</dcterms:modified>
</cp:coreProperties>
</file>